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C1C11" w14:textId="77777777" w:rsidR="004E7F0A" w:rsidRDefault="00A9038C" w:rsidP="00B20FA2">
      <w:pPr>
        <w:pStyle w:val="Title"/>
        <w:jc w:val="center"/>
      </w:pPr>
      <w:commentRangeStart w:id="0"/>
      <w:commentRangeEnd w:id="0"/>
      <w:r>
        <w:rPr>
          <w:rStyle w:val="CommentReference"/>
          <w:rFonts w:asciiTheme="minorHAnsi" w:eastAsiaTheme="minorHAnsi" w:hAnsiTheme="minorHAnsi" w:cstheme="minorBidi"/>
          <w:spacing w:val="0"/>
          <w:kern w:val="2"/>
        </w:rPr>
        <w:commentReference w:id="0"/>
      </w:r>
    </w:p>
    <w:p w14:paraId="634F9DC2" w14:textId="49ABA76C" w:rsidR="00F60768" w:rsidRDefault="00ED735F" w:rsidP="00B20FA2">
      <w:pPr>
        <w:pStyle w:val="Title"/>
        <w:jc w:val="center"/>
      </w:pPr>
      <w:commentRangeStart w:id="1"/>
      <w:r>
        <w:t>Design</w:t>
      </w:r>
      <w:r w:rsidR="00B20FA2">
        <w:t xml:space="preserve"> </w:t>
      </w:r>
      <w:r>
        <w:t>Brief</w:t>
      </w:r>
      <w:commentRangeEnd w:id="1"/>
      <w:r w:rsidR="00B74315">
        <w:rPr>
          <w:rStyle w:val="CommentReference"/>
          <w:rFonts w:asciiTheme="minorHAnsi" w:eastAsiaTheme="minorHAnsi" w:hAnsiTheme="minorHAnsi" w:cstheme="minorBidi"/>
          <w:spacing w:val="0"/>
          <w:kern w:val="2"/>
        </w:rPr>
        <w:commentReference w:id="1"/>
      </w:r>
    </w:p>
    <w:p w14:paraId="6C408E4D" w14:textId="77777777" w:rsidR="00B20FA2" w:rsidRDefault="00B20FA2" w:rsidP="00B20FA2"/>
    <w:sdt>
      <w:sdtPr>
        <w:rPr>
          <w:rFonts w:asciiTheme="minorHAnsi" w:eastAsiaTheme="minorHAnsi" w:hAnsiTheme="minorHAnsi" w:cstheme="minorBidi"/>
          <w:b w:val="0"/>
          <w:bCs w:val="0"/>
          <w:color w:val="auto"/>
          <w:kern w:val="2"/>
          <w:sz w:val="24"/>
          <w:szCs w:val="24"/>
          <w:lang w:val="en-AU"/>
          <w14:ligatures w14:val="standardContextual"/>
        </w:rPr>
        <w:id w:val="-1976448352"/>
        <w:docPartObj>
          <w:docPartGallery w:val="Table of Contents"/>
          <w:docPartUnique/>
        </w:docPartObj>
      </w:sdtPr>
      <w:sdtEndPr>
        <w:rPr>
          <w:noProof/>
        </w:rPr>
      </w:sdtEndPr>
      <w:sdtContent>
        <w:p w14:paraId="7F5EFE50" w14:textId="77777777" w:rsidR="006C77E1" w:rsidRPr="00110C9F" w:rsidRDefault="006C77E1" w:rsidP="006C77E1">
          <w:pPr>
            <w:pStyle w:val="TOCHeading"/>
            <w:rPr>
              <w:rStyle w:val="Heading1Char"/>
              <w:b w:val="0"/>
              <w:bCs w:val="0"/>
            </w:rPr>
          </w:pPr>
          <w:r w:rsidRPr="00110C9F">
            <w:rPr>
              <w:rStyle w:val="Heading1Char"/>
              <w:b w:val="0"/>
              <w:bCs w:val="0"/>
            </w:rPr>
            <w:t>Contents</w:t>
          </w:r>
        </w:p>
        <w:p w14:paraId="6BF0CB43" w14:textId="5AF7EE9A" w:rsidR="00921C45" w:rsidRDefault="006C77E1">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3000634" w:history="1">
            <w:r w:rsidR="00921C45" w:rsidRPr="0023117F">
              <w:rPr>
                <w:rStyle w:val="Hyperlink"/>
                <w:noProof/>
              </w:rPr>
              <w:t>Executive Summary</w:t>
            </w:r>
            <w:r w:rsidR="00921C45">
              <w:rPr>
                <w:noProof/>
                <w:webHidden/>
              </w:rPr>
              <w:tab/>
            </w:r>
            <w:r w:rsidR="00921C45">
              <w:rPr>
                <w:noProof/>
                <w:webHidden/>
              </w:rPr>
              <w:fldChar w:fldCharType="begin"/>
            </w:r>
            <w:r w:rsidR="00921C45">
              <w:rPr>
                <w:noProof/>
                <w:webHidden/>
              </w:rPr>
              <w:instrText xml:space="preserve"> PAGEREF _Toc183000634 \h </w:instrText>
            </w:r>
            <w:r w:rsidR="00921C45">
              <w:rPr>
                <w:noProof/>
                <w:webHidden/>
              </w:rPr>
            </w:r>
            <w:r w:rsidR="00921C45">
              <w:rPr>
                <w:noProof/>
                <w:webHidden/>
              </w:rPr>
              <w:fldChar w:fldCharType="separate"/>
            </w:r>
            <w:r w:rsidR="00921C45">
              <w:rPr>
                <w:noProof/>
                <w:webHidden/>
              </w:rPr>
              <w:t>2</w:t>
            </w:r>
            <w:r w:rsidR="00921C45">
              <w:rPr>
                <w:noProof/>
                <w:webHidden/>
              </w:rPr>
              <w:fldChar w:fldCharType="end"/>
            </w:r>
          </w:hyperlink>
        </w:p>
        <w:p w14:paraId="0FB2C1FA" w14:textId="4D5F0611" w:rsidR="00921C45" w:rsidRDefault="00921C45">
          <w:pPr>
            <w:pStyle w:val="TOC1"/>
            <w:tabs>
              <w:tab w:val="right" w:leader="dot" w:pos="9016"/>
            </w:tabs>
            <w:rPr>
              <w:rFonts w:eastAsiaTheme="minorEastAsia"/>
              <w:b w:val="0"/>
              <w:bCs w:val="0"/>
              <w:i w:val="0"/>
              <w:iCs w:val="0"/>
              <w:noProof/>
              <w:lang w:eastAsia="en-GB"/>
            </w:rPr>
          </w:pPr>
          <w:hyperlink w:anchor="_Toc183000635" w:history="1">
            <w:r w:rsidRPr="0023117F">
              <w:rPr>
                <w:rStyle w:val="Hyperlink"/>
                <w:noProof/>
              </w:rPr>
              <w:t>Project Documentation</w:t>
            </w:r>
            <w:r>
              <w:rPr>
                <w:noProof/>
                <w:webHidden/>
              </w:rPr>
              <w:tab/>
            </w:r>
            <w:r>
              <w:rPr>
                <w:noProof/>
                <w:webHidden/>
              </w:rPr>
              <w:fldChar w:fldCharType="begin"/>
            </w:r>
            <w:r>
              <w:rPr>
                <w:noProof/>
                <w:webHidden/>
              </w:rPr>
              <w:instrText xml:space="preserve"> PAGEREF _Toc183000635 \h </w:instrText>
            </w:r>
            <w:r>
              <w:rPr>
                <w:noProof/>
                <w:webHidden/>
              </w:rPr>
            </w:r>
            <w:r>
              <w:rPr>
                <w:noProof/>
                <w:webHidden/>
              </w:rPr>
              <w:fldChar w:fldCharType="separate"/>
            </w:r>
            <w:r>
              <w:rPr>
                <w:noProof/>
                <w:webHidden/>
              </w:rPr>
              <w:t>2</w:t>
            </w:r>
            <w:r>
              <w:rPr>
                <w:noProof/>
                <w:webHidden/>
              </w:rPr>
              <w:fldChar w:fldCharType="end"/>
            </w:r>
          </w:hyperlink>
        </w:p>
        <w:p w14:paraId="57C85861" w14:textId="610DF34A" w:rsidR="00921C45" w:rsidRDefault="00921C45">
          <w:pPr>
            <w:pStyle w:val="TOC2"/>
            <w:tabs>
              <w:tab w:val="right" w:leader="dot" w:pos="9016"/>
            </w:tabs>
            <w:rPr>
              <w:rFonts w:eastAsiaTheme="minorEastAsia"/>
              <w:b w:val="0"/>
              <w:bCs w:val="0"/>
              <w:noProof/>
              <w:sz w:val="24"/>
              <w:szCs w:val="24"/>
              <w:lang w:eastAsia="en-GB"/>
            </w:rPr>
          </w:pPr>
          <w:hyperlink w:anchor="_Toc183000636" w:history="1">
            <w:r w:rsidRPr="0023117F">
              <w:rPr>
                <w:rStyle w:val="Hyperlink"/>
                <w:noProof/>
              </w:rPr>
              <w:t>Timeline</w:t>
            </w:r>
            <w:r>
              <w:rPr>
                <w:noProof/>
                <w:webHidden/>
              </w:rPr>
              <w:tab/>
            </w:r>
            <w:r>
              <w:rPr>
                <w:noProof/>
                <w:webHidden/>
              </w:rPr>
              <w:fldChar w:fldCharType="begin"/>
            </w:r>
            <w:r>
              <w:rPr>
                <w:noProof/>
                <w:webHidden/>
              </w:rPr>
              <w:instrText xml:space="preserve"> PAGEREF _Toc183000636 \h </w:instrText>
            </w:r>
            <w:r>
              <w:rPr>
                <w:noProof/>
                <w:webHidden/>
              </w:rPr>
            </w:r>
            <w:r>
              <w:rPr>
                <w:noProof/>
                <w:webHidden/>
              </w:rPr>
              <w:fldChar w:fldCharType="separate"/>
            </w:r>
            <w:r>
              <w:rPr>
                <w:noProof/>
                <w:webHidden/>
              </w:rPr>
              <w:t>3</w:t>
            </w:r>
            <w:r>
              <w:rPr>
                <w:noProof/>
                <w:webHidden/>
              </w:rPr>
              <w:fldChar w:fldCharType="end"/>
            </w:r>
          </w:hyperlink>
        </w:p>
        <w:p w14:paraId="3BF362CC" w14:textId="6DA75D6A" w:rsidR="00921C45" w:rsidRDefault="00921C45">
          <w:pPr>
            <w:pStyle w:val="TOC2"/>
            <w:tabs>
              <w:tab w:val="right" w:leader="dot" w:pos="9016"/>
            </w:tabs>
            <w:rPr>
              <w:rFonts w:eastAsiaTheme="minorEastAsia"/>
              <w:b w:val="0"/>
              <w:bCs w:val="0"/>
              <w:noProof/>
              <w:sz w:val="24"/>
              <w:szCs w:val="24"/>
              <w:lang w:eastAsia="en-GB"/>
            </w:rPr>
          </w:pPr>
          <w:hyperlink w:anchor="_Toc183000637" w:history="1">
            <w:r w:rsidRPr="0023117F">
              <w:rPr>
                <w:rStyle w:val="Hyperlink"/>
                <w:noProof/>
              </w:rPr>
              <w:t>Problem Statement</w:t>
            </w:r>
            <w:r>
              <w:rPr>
                <w:noProof/>
                <w:webHidden/>
              </w:rPr>
              <w:tab/>
            </w:r>
            <w:r>
              <w:rPr>
                <w:noProof/>
                <w:webHidden/>
              </w:rPr>
              <w:fldChar w:fldCharType="begin"/>
            </w:r>
            <w:r>
              <w:rPr>
                <w:noProof/>
                <w:webHidden/>
              </w:rPr>
              <w:instrText xml:space="preserve"> PAGEREF _Toc183000637 \h </w:instrText>
            </w:r>
            <w:r>
              <w:rPr>
                <w:noProof/>
                <w:webHidden/>
              </w:rPr>
            </w:r>
            <w:r>
              <w:rPr>
                <w:noProof/>
                <w:webHidden/>
              </w:rPr>
              <w:fldChar w:fldCharType="separate"/>
            </w:r>
            <w:r>
              <w:rPr>
                <w:noProof/>
                <w:webHidden/>
              </w:rPr>
              <w:t>3</w:t>
            </w:r>
            <w:r>
              <w:rPr>
                <w:noProof/>
                <w:webHidden/>
              </w:rPr>
              <w:fldChar w:fldCharType="end"/>
            </w:r>
          </w:hyperlink>
        </w:p>
        <w:p w14:paraId="0321F29F" w14:textId="172537E0" w:rsidR="00921C45" w:rsidRDefault="00921C45">
          <w:pPr>
            <w:pStyle w:val="TOC2"/>
            <w:tabs>
              <w:tab w:val="right" w:leader="dot" w:pos="9016"/>
            </w:tabs>
            <w:rPr>
              <w:rFonts w:eastAsiaTheme="minorEastAsia"/>
              <w:b w:val="0"/>
              <w:bCs w:val="0"/>
              <w:noProof/>
              <w:sz w:val="24"/>
              <w:szCs w:val="24"/>
              <w:lang w:eastAsia="en-GB"/>
            </w:rPr>
          </w:pPr>
          <w:hyperlink w:anchor="_Toc183000638" w:history="1">
            <w:r w:rsidRPr="0023117F">
              <w:rPr>
                <w:rStyle w:val="Hyperlink"/>
                <w:noProof/>
              </w:rPr>
              <w:t>Ideation &amp; Morphological Table</w:t>
            </w:r>
            <w:r>
              <w:rPr>
                <w:noProof/>
                <w:webHidden/>
              </w:rPr>
              <w:tab/>
            </w:r>
            <w:r>
              <w:rPr>
                <w:noProof/>
                <w:webHidden/>
              </w:rPr>
              <w:fldChar w:fldCharType="begin"/>
            </w:r>
            <w:r>
              <w:rPr>
                <w:noProof/>
                <w:webHidden/>
              </w:rPr>
              <w:instrText xml:space="preserve"> PAGEREF _Toc183000638 \h </w:instrText>
            </w:r>
            <w:r>
              <w:rPr>
                <w:noProof/>
                <w:webHidden/>
              </w:rPr>
            </w:r>
            <w:r>
              <w:rPr>
                <w:noProof/>
                <w:webHidden/>
              </w:rPr>
              <w:fldChar w:fldCharType="separate"/>
            </w:r>
            <w:r>
              <w:rPr>
                <w:noProof/>
                <w:webHidden/>
              </w:rPr>
              <w:t>4</w:t>
            </w:r>
            <w:r>
              <w:rPr>
                <w:noProof/>
                <w:webHidden/>
              </w:rPr>
              <w:fldChar w:fldCharType="end"/>
            </w:r>
          </w:hyperlink>
        </w:p>
        <w:p w14:paraId="48656E51" w14:textId="2EE274D2" w:rsidR="00921C45" w:rsidRDefault="00921C45">
          <w:pPr>
            <w:pStyle w:val="TOC3"/>
            <w:tabs>
              <w:tab w:val="left" w:pos="960"/>
              <w:tab w:val="right" w:leader="dot" w:pos="9016"/>
            </w:tabs>
            <w:rPr>
              <w:rFonts w:eastAsiaTheme="minorEastAsia"/>
              <w:noProof/>
              <w:lang w:eastAsia="en-GB"/>
            </w:rPr>
          </w:pPr>
          <w:hyperlink w:anchor="_Toc183000639" w:history="1">
            <w:r w:rsidRPr="0023117F">
              <w:rPr>
                <w:rStyle w:val="Hyperlink"/>
                <w:noProof/>
              </w:rPr>
              <w:t>1.</w:t>
            </w:r>
            <w:r>
              <w:rPr>
                <w:rFonts w:eastAsiaTheme="minorEastAsia"/>
                <w:noProof/>
                <w:lang w:eastAsia="en-GB"/>
              </w:rPr>
              <w:tab/>
            </w:r>
            <w:r w:rsidRPr="0023117F">
              <w:rPr>
                <w:rStyle w:val="Hyperlink"/>
                <w:noProof/>
              </w:rPr>
              <w:t>Motor type</w:t>
            </w:r>
            <w:r>
              <w:rPr>
                <w:noProof/>
                <w:webHidden/>
              </w:rPr>
              <w:tab/>
            </w:r>
            <w:r>
              <w:rPr>
                <w:noProof/>
                <w:webHidden/>
              </w:rPr>
              <w:fldChar w:fldCharType="begin"/>
            </w:r>
            <w:r>
              <w:rPr>
                <w:noProof/>
                <w:webHidden/>
              </w:rPr>
              <w:instrText xml:space="preserve"> PAGEREF _Toc183000639 \h </w:instrText>
            </w:r>
            <w:r>
              <w:rPr>
                <w:noProof/>
                <w:webHidden/>
              </w:rPr>
            </w:r>
            <w:r>
              <w:rPr>
                <w:noProof/>
                <w:webHidden/>
              </w:rPr>
              <w:fldChar w:fldCharType="separate"/>
            </w:r>
            <w:r>
              <w:rPr>
                <w:noProof/>
                <w:webHidden/>
              </w:rPr>
              <w:t>4</w:t>
            </w:r>
            <w:r>
              <w:rPr>
                <w:noProof/>
                <w:webHidden/>
              </w:rPr>
              <w:fldChar w:fldCharType="end"/>
            </w:r>
          </w:hyperlink>
        </w:p>
        <w:p w14:paraId="7645E7E0" w14:textId="4B0CAFA3" w:rsidR="00921C45" w:rsidRDefault="00921C45">
          <w:pPr>
            <w:pStyle w:val="TOC3"/>
            <w:tabs>
              <w:tab w:val="left" w:pos="960"/>
              <w:tab w:val="right" w:leader="dot" w:pos="9016"/>
            </w:tabs>
            <w:rPr>
              <w:rFonts w:eastAsiaTheme="minorEastAsia"/>
              <w:noProof/>
              <w:lang w:eastAsia="en-GB"/>
            </w:rPr>
          </w:pPr>
          <w:hyperlink w:anchor="_Toc183000640" w:history="1">
            <w:r w:rsidRPr="0023117F">
              <w:rPr>
                <w:rStyle w:val="Hyperlink"/>
                <w:noProof/>
              </w:rPr>
              <w:t>2.</w:t>
            </w:r>
            <w:r>
              <w:rPr>
                <w:rFonts w:eastAsiaTheme="minorEastAsia"/>
                <w:noProof/>
                <w:lang w:eastAsia="en-GB"/>
              </w:rPr>
              <w:tab/>
            </w:r>
            <w:r w:rsidRPr="0023117F">
              <w:rPr>
                <w:rStyle w:val="Hyperlink"/>
                <w:noProof/>
              </w:rPr>
              <w:t>Steering Angle Sensor Type</w:t>
            </w:r>
            <w:r>
              <w:rPr>
                <w:noProof/>
                <w:webHidden/>
              </w:rPr>
              <w:tab/>
            </w:r>
            <w:r>
              <w:rPr>
                <w:noProof/>
                <w:webHidden/>
              </w:rPr>
              <w:fldChar w:fldCharType="begin"/>
            </w:r>
            <w:r>
              <w:rPr>
                <w:noProof/>
                <w:webHidden/>
              </w:rPr>
              <w:instrText xml:space="preserve"> PAGEREF _Toc183000640 \h </w:instrText>
            </w:r>
            <w:r>
              <w:rPr>
                <w:noProof/>
                <w:webHidden/>
              </w:rPr>
            </w:r>
            <w:r>
              <w:rPr>
                <w:noProof/>
                <w:webHidden/>
              </w:rPr>
              <w:fldChar w:fldCharType="separate"/>
            </w:r>
            <w:r>
              <w:rPr>
                <w:noProof/>
                <w:webHidden/>
              </w:rPr>
              <w:t>4</w:t>
            </w:r>
            <w:r>
              <w:rPr>
                <w:noProof/>
                <w:webHidden/>
              </w:rPr>
              <w:fldChar w:fldCharType="end"/>
            </w:r>
          </w:hyperlink>
        </w:p>
        <w:p w14:paraId="72DD7408" w14:textId="1993A820" w:rsidR="00921C45" w:rsidRDefault="00921C45">
          <w:pPr>
            <w:pStyle w:val="TOC3"/>
            <w:tabs>
              <w:tab w:val="left" w:pos="960"/>
              <w:tab w:val="right" w:leader="dot" w:pos="9016"/>
            </w:tabs>
            <w:rPr>
              <w:rFonts w:eastAsiaTheme="minorEastAsia"/>
              <w:noProof/>
              <w:lang w:eastAsia="en-GB"/>
            </w:rPr>
          </w:pPr>
          <w:hyperlink w:anchor="_Toc183000641" w:history="1">
            <w:r w:rsidRPr="0023117F">
              <w:rPr>
                <w:rStyle w:val="Hyperlink"/>
                <w:noProof/>
              </w:rPr>
              <w:t>3.</w:t>
            </w:r>
            <w:r>
              <w:rPr>
                <w:rFonts w:eastAsiaTheme="minorEastAsia"/>
                <w:noProof/>
                <w:lang w:eastAsia="en-GB"/>
              </w:rPr>
              <w:tab/>
            </w:r>
            <w:r w:rsidRPr="0023117F">
              <w:rPr>
                <w:rStyle w:val="Hyperlink"/>
                <w:noProof/>
              </w:rPr>
              <w:t>Steering Angle Sensor Position</w:t>
            </w:r>
            <w:r>
              <w:rPr>
                <w:noProof/>
                <w:webHidden/>
              </w:rPr>
              <w:tab/>
            </w:r>
            <w:r>
              <w:rPr>
                <w:noProof/>
                <w:webHidden/>
              </w:rPr>
              <w:fldChar w:fldCharType="begin"/>
            </w:r>
            <w:r>
              <w:rPr>
                <w:noProof/>
                <w:webHidden/>
              </w:rPr>
              <w:instrText xml:space="preserve"> PAGEREF _Toc183000641 \h </w:instrText>
            </w:r>
            <w:r>
              <w:rPr>
                <w:noProof/>
                <w:webHidden/>
              </w:rPr>
            </w:r>
            <w:r>
              <w:rPr>
                <w:noProof/>
                <w:webHidden/>
              </w:rPr>
              <w:fldChar w:fldCharType="separate"/>
            </w:r>
            <w:r>
              <w:rPr>
                <w:noProof/>
                <w:webHidden/>
              </w:rPr>
              <w:t>4</w:t>
            </w:r>
            <w:r>
              <w:rPr>
                <w:noProof/>
                <w:webHidden/>
              </w:rPr>
              <w:fldChar w:fldCharType="end"/>
            </w:r>
          </w:hyperlink>
        </w:p>
        <w:p w14:paraId="34B95A42" w14:textId="7F83BE7D" w:rsidR="00921C45" w:rsidRDefault="00921C45">
          <w:pPr>
            <w:pStyle w:val="TOC3"/>
            <w:tabs>
              <w:tab w:val="left" w:pos="960"/>
              <w:tab w:val="right" w:leader="dot" w:pos="9016"/>
            </w:tabs>
            <w:rPr>
              <w:rFonts w:eastAsiaTheme="minorEastAsia"/>
              <w:noProof/>
              <w:lang w:eastAsia="en-GB"/>
            </w:rPr>
          </w:pPr>
          <w:hyperlink w:anchor="_Toc183000642" w:history="1">
            <w:r w:rsidRPr="0023117F">
              <w:rPr>
                <w:rStyle w:val="Hyperlink"/>
                <w:noProof/>
              </w:rPr>
              <w:t>4.</w:t>
            </w:r>
            <w:r>
              <w:rPr>
                <w:rFonts w:eastAsiaTheme="minorEastAsia"/>
                <w:noProof/>
                <w:lang w:eastAsia="en-GB"/>
              </w:rPr>
              <w:tab/>
            </w:r>
            <w:r w:rsidRPr="0023117F">
              <w:rPr>
                <w:rStyle w:val="Hyperlink"/>
                <w:noProof/>
              </w:rPr>
              <w:t>Coupling Position</w:t>
            </w:r>
            <w:r>
              <w:rPr>
                <w:noProof/>
                <w:webHidden/>
              </w:rPr>
              <w:tab/>
            </w:r>
            <w:r>
              <w:rPr>
                <w:noProof/>
                <w:webHidden/>
              </w:rPr>
              <w:fldChar w:fldCharType="begin"/>
            </w:r>
            <w:r>
              <w:rPr>
                <w:noProof/>
                <w:webHidden/>
              </w:rPr>
              <w:instrText xml:space="preserve"> PAGEREF _Toc183000642 \h </w:instrText>
            </w:r>
            <w:r>
              <w:rPr>
                <w:noProof/>
                <w:webHidden/>
              </w:rPr>
            </w:r>
            <w:r>
              <w:rPr>
                <w:noProof/>
                <w:webHidden/>
              </w:rPr>
              <w:fldChar w:fldCharType="separate"/>
            </w:r>
            <w:r>
              <w:rPr>
                <w:noProof/>
                <w:webHidden/>
              </w:rPr>
              <w:t>4</w:t>
            </w:r>
            <w:r>
              <w:rPr>
                <w:noProof/>
                <w:webHidden/>
              </w:rPr>
              <w:fldChar w:fldCharType="end"/>
            </w:r>
          </w:hyperlink>
        </w:p>
        <w:p w14:paraId="45C8597D" w14:textId="5D38ADD7" w:rsidR="00921C45" w:rsidRDefault="00921C45">
          <w:pPr>
            <w:pStyle w:val="TOC3"/>
            <w:tabs>
              <w:tab w:val="left" w:pos="960"/>
              <w:tab w:val="right" w:leader="dot" w:pos="9016"/>
            </w:tabs>
            <w:rPr>
              <w:rFonts w:eastAsiaTheme="minorEastAsia"/>
              <w:noProof/>
              <w:lang w:eastAsia="en-GB"/>
            </w:rPr>
          </w:pPr>
          <w:hyperlink w:anchor="_Toc183000643" w:history="1">
            <w:r w:rsidRPr="0023117F">
              <w:rPr>
                <w:rStyle w:val="Hyperlink"/>
                <w:noProof/>
              </w:rPr>
              <w:t>5.</w:t>
            </w:r>
            <w:r>
              <w:rPr>
                <w:rFonts w:eastAsiaTheme="minorEastAsia"/>
                <w:noProof/>
                <w:lang w:eastAsia="en-GB"/>
              </w:rPr>
              <w:tab/>
            </w:r>
            <w:r w:rsidRPr="0023117F">
              <w:rPr>
                <w:rStyle w:val="Hyperlink"/>
                <w:noProof/>
              </w:rPr>
              <w:t>Motor to Steering Coupling</w:t>
            </w:r>
            <w:r>
              <w:rPr>
                <w:noProof/>
                <w:webHidden/>
              </w:rPr>
              <w:tab/>
            </w:r>
            <w:r>
              <w:rPr>
                <w:noProof/>
                <w:webHidden/>
              </w:rPr>
              <w:fldChar w:fldCharType="begin"/>
            </w:r>
            <w:r>
              <w:rPr>
                <w:noProof/>
                <w:webHidden/>
              </w:rPr>
              <w:instrText xml:space="preserve"> PAGEREF _Toc183000643 \h </w:instrText>
            </w:r>
            <w:r>
              <w:rPr>
                <w:noProof/>
                <w:webHidden/>
              </w:rPr>
            </w:r>
            <w:r>
              <w:rPr>
                <w:noProof/>
                <w:webHidden/>
              </w:rPr>
              <w:fldChar w:fldCharType="separate"/>
            </w:r>
            <w:r>
              <w:rPr>
                <w:noProof/>
                <w:webHidden/>
              </w:rPr>
              <w:t>4</w:t>
            </w:r>
            <w:r>
              <w:rPr>
                <w:noProof/>
                <w:webHidden/>
              </w:rPr>
              <w:fldChar w:fldCharType="end"/>
            </w:r>
          </w:hyperlink>
        </w:p>
        <w:p w14:paraId="321DDD23" w14:textId="1421EC73" w:rsidR="00921C45" w:rsidRDefault="00921C45">
          <w:pPr>
            <w:pStyle w:val="TOC3"/>
            <w:tabs>
              <w:tab w:val="left" w:pos="960"/>
              <w:tab w:val="right" w:leader="dot" w:pos="9016"/>
            </w:tabs>
            <w:rPr>
              <w:rFonts w:eastAsiaTheme="minorEastAsia"/>
              <w:noProof/>
              <w:lang w:eastAsia="en-GB"/>
            </w:rPr>
          </w:pPr>
          <w:hyperlink w:anchor="_Toc183000644" w:history="1">
            <w:r w:rsidRPr="0023117F">
              <w:rPr>
                <w:rStyle w:val="Hyperlink"/>
                <w:noProof/>
              </w:rPr>
              <w:t>6.</w:t>
            </w:r>
            <w:r>
              <w:rPr>
                <w:rFonts w:eastAsiaTheme="minorEastAsia"/>
                <w:noProof/>
                <w:lang w:eastAsia="en-GB"/>
              </w:rPr>
              <w:tab/>
            </w:r>
            <w:r w:rsidRPr="0023117F">
              <w:rPr>
                <w:rStyle w:val="Hyperlink"/>
                <w:noProof/>
              </w:rPr>
              <w:t>Disengagement</w:t>
            </w:r>
            <w:r>
              <w:rPr>
                <w:noProof/>
                <w:webHidden/>
              </w:rPr>
              <w:tab/>
            </w:r>
            <w:r>
              <w:rPr>
                <w:noProof/>
                <w:webHidden/>
              </w:rPr>
              <w:fldChar w:fldCharType="begin"/>
            </w:r>
            <w:r>
              <w:rPr>
                <w:noProof/>
                <w:webHidden/>
              </w:rPr>
              <w:instrText xml:space="preserve"> PAGEREF _Toc183000644 \h </w:instrText>
            </w:r>
            <w:r>
              <w:rPr>
                <w:noProof/>
                <w:webHidden/>
              </w:rPr>
            </w:r>
            <w:r>
              <w:rPr>
                <w:noProof/>
                <w:webHidden/>
              </w:rPr>
              <w:fldChar w:fldCharType="separate"/>
            </w:r>
            <w:r>
              <w:rPr>
                <w:noProof/>
                <w:webHidden/>
              </w:rPr>
              <w:t>4</w:t>
            </w:r>
            <w:r>
              <w:rPr>
                <w:noProof/>
                <w:webHidden/>
              </w:rPr>
              <w:fldChar w:fldCharType="end"/>
            </w:r>
          </w:hyperlink>
        </w:p>
        <w:p w14:paraId="3EB9618E" w14:textId="14CDF6C0" w:rsidR="00921C45" w:rsidRDefault="00921C45">
          <w:pPr>
            <w:pStyle w:val="TOC2"/>
            <w:tabs>
              <w:tab w:val="right" w:leader="dot" w:pos="9016"/>
            </w:tabs>
            <w:rPr>
              <w:rFonts w:eastAsiaTheme="minorEastAsia"/>
              <w:b w:val="0"/>
              <w:bCs w:val="0"/>
              <w:noProof/>
              <w:sz w:val="24"/>
              <w:szCs w:val="24"/>
              <w:lang w:eastAsia="en-GB"/>
            </w:rPr>
          </w:pPr>
          <w:hyperlink w:anchor="_Toc183000645" w:history="1">
            <w:r w:rsidRPr="0023117F">
              <w:rPr>
                <w:rStyle w:val="Hyperlink"/>
                <w:noProof/>
              </w:rPr>
              <w:t>Scoring Matrix</w:t>
            </w:r>
            <w:r>
              <w:rPr>
                <w:noProof/>
                <w:webHidden/>
              </w:rPr>
              <w:tab/>
            </w:r>
            <w:r>
              <w:rPr>
                <w:noProof/>
                <w:webHidden/>
              </w:rPr>
              <w:fldChar w:fldCharType="begin"/>
            </w:r>
            <w:r>
              <w:rPr>
                <w:noProof/>
                <w:webHidden/>
              </w:rPr>
              <w:instrText xml:space="preserve"> PAGEREF _Toc183000645 \h </w:instrText>
            </w:r>
            <w:r>
              <w:rPr>
                <w:noProof/>
                <w:webHidden/>
              </w:rPr>
            </w:r>
            <w:r>
              <w:rPr>
                <w:noProof/>
                <w:webHidden/>
              </w:rPr>
              <w:fldChar w:fldCharType="separate"/>
            </w:r>
            <w:r>
              <w:rPr>
                <w:noProof/>
                <w:webHidden/>
              </w:rPr>
              <w:t>5</w:t>
            </w:r>
            <w:r>
              <w:rPr>
                <w:noProof/>
                <w:webHidden/>
              </w:rPr>
              <w:fldChar w:fldCharType="end"/>
            </w:r>
          </w:hyperlink>
        </w:p>
        <w:p w14:paraId="68E05641" w14:textId="2167FF77" w:rsidR="00921C45" w:rsidRDefault="00921C45">
          <w:pPr>
            <w:pStyle w:val="TOC3"/>
            <w:tabs>
              <w:tab w:val="left" w:pos="960"/>
              <w:tab w:val="right" w:leader="dot" w:pos="9016"/>
            </w:tabs>
            <w:rPr>
              <w:rFonts w:eastAsiaTheme="minorEastAsia"/>
              <w:noProof/>
              <w:lang w:eastAsia="en-GB"/>
            </w:rPr>
          </w:pPr>
          <w:hyperlink w:anchor="_Toc183000646" w:history="1">
            <w:r w:rsidRPr="0023117F">
              <w:rPr>
                <w:rStyle w:val="Hyperlink"/>
                <w:noProof/>
              </w:rPr>
              <w:t>1.</w:t>
            </w:r>
            <w:r>
              <w:rPr>
                <w:rFonts w:eastAsiaTheme="minorEastAsia"/>
                <w:noProof/>
                <w:lang w:eastAsia="en-GB"/>
              </w:rPr>
              <w:tab/>
            </w:r>
            <w:r w:rsidRPr="0023117F">
              <w:rPr>
                <w:rStyle w:val="Hyperlink"/>
                <w:noProof/>
              </w:rPr>
              <w:t>Performance</w:t>
            </w:r>
            <w:r>
              <w:rPr>
                <w:noProof/>
                <w:webHidden/>
              </w:rPr>
              <w:tab/>
            </w:r>
            <w:r>
              <w:rPr>
                <w:noProof/>
                <w:webHidden/>
              </w:rPr>
              <w:fldChar w:fldCharType="begin"/>
            </w:r>
            <w:r>
              <w:rPr>
                <w:noProof/>
                <w:webHidden/>
              </w:rPr>
              <w:instrText xml:space="preserve"> PAGEREF _Toc183000646 \h </w:instrText>
            </w:r>
            <w:r>
              <w:rPr>
                <w:noProof/>
                <w:webHidden/>
              </w:rPr>
            </w:r>
            <w:r>
              <w:rPr>
                <w:noProof/>
                <w:webHidden/>
              </w:rPr>
              <w:fldChar w:fldCharType="separate"/>
            </w:r>
            <w:r>
              <w:rPr>
                <w:noProof/>
                <w:webHidden/>
              </w:rPr>
              <w:t>5</w:t>
            </w:r>
            <w:r>
              <w:rPr>
                <w:noProof/>
                <w:webHidden/>
              </w:rPr>
              <w:fldChar w:fldCharType="end"/>
            </w:r>
          </w:hyperlink>
        </w:p>
        <w:p w14:paraId="0159FB5F" w14:textId="018A9631" w:rsidR="00921C45" w:rsidRDefault="00921C45">
          <w:pPr>
            <w:pStyle w:val="TOC3"/>
            <w:tabs>
              <w:tab w:val="left" w:pos="960"/>
              <w:tab w:val="right" w:leader="dot" w:pos="9016"/>
            </w:tabs>
            <w:rPr>
              <w:rFonts w:eastAsiaTheme="minorEastAsia"/>
              <w:noProof/>
              <w:lang w:eastAsia="en-GB"/>
            </w:rPr>
          </w:pPr>
          <w:hyperlink w:anchor="_Toc183000647" w:history="1">
            <w:r w:rsidRPr="0023117F">
              <w:rPr>
                <w:rStyle w:val="Hyperlink"/>
                <w:noProof/>
              </w:rPr>
              <w:t>2.</w:t>
            </w:r>
            <w:r>
              <w:rPr>
                <w:rFonts w:eastAsiaTheme="minorEastAsia"/>
                <w:noProof/>
                <w:lang w:eastAsia="en-GB"/>
              </w:rPr>
              <w:tab/>
            </w:r>
            <w:r w:rsidRPr="0023117F">
              <w:rPr>
                <w:rStyle w:val="Hyperlink"/>
                <w:noProof/>
              </w:rPr>
              <w:t>Precision &amp; Accuracy</w:t>
            </w:r>
            <w:r>
              <w:rPr>
                <w:noProof/>
                <w:webHidden/>
              </w:rPr>
              <w:tab/>
            </w:r>
            <w:r>
              <w:rPr>
                <w:noProof/>
                <w:webHidden/>
              </w:rPr>
              <w:fldChar w:fldCharType="begin"/>
            </w:r>
            <w:r>
              <w:rPr>
                <w:noProof/>
                <w:webHidden/>
              </w:rPr>
              <w:instrText xml:space="preserve"> PAGEREF _Toc183000647 \h </w:instrText>
            </w:r>
            <w:r>
              <w:rPr>
                <w:noProof/>
                <w:webHidden/>
              </w:rPr>
            </w:r>
            <w:r>
              <w:rPr>
                <w:noProof/>
                <w:webHidden/>
              </w:rPr>
              <w:fldChar w:fldCharType="separate"/>
            </w:r>
            <w:r>
              <w:rPr>
                <w:noProof/>
                <w:webHidden/>
              </w:rPr>
              <w:t>5</w:t>
            </w:r>
            <w:r>
              <w:rPr>
                <w:noProof/>
                <w:webHidden/>
              </w:rPr>
              <w:fldChar w:fldCharType="end"/>
            </w:r>
          </w:hyperlink>
        </w:p>
        <w:p w14:paraId="740D135F" w14:textId="5A39CAF7" w:rsidR="00921C45" w:rsidRDefault="00921C45">
          <w:pPr>
            <w:pStyle w:val="TOC3"/>
            <w:tabs>
              <w:tab w:val="left" w:pos="960"/>
              <w:tab w:val="right" w:leader="dot" w:pos="9016"/>
            </w:tabs>
            <w:rPr>
              <w:rFonts w:eastAsiaTheme="minorEastAsia"/>
              <w:noProof/>
              <w:lang w:eastAsia="en-GB"/>
            </w:rPr>
          </w:pPr>
          <w:hyperlink w:anchor="_Toc183000648" w:history="1">
            <w:r w:rsidRPr="0023117F">
              <w:rPr>
                <w:rStyle w:val="Hyperlink"/>
                <w:noProof/>
              </w:rPr>
              <w:t>3.</w:t>
            </w:r>
            <w:r>
              <w:rPr>
                <w:rFonts w:eastAsiaTheme="minorEastAsia"/>
                <w:noProof/>
                <w:lang w:eastAsia="en-GB"/>
              </w:rPr>
              <w:tab/>
            </w:r>
            <w:r w:rsidRPr="0023117F">
              <w:rPr>
                <w:rStyle w:val="Hyperlink"/>
                <w:noProof/>
              </w:rPr>
              <w:t>Reliability &amp; Durability</w:t>
            </w:r>
            <w:r>
              <w:rPr>
                <w:noProof/>
                <w:webHidden/>
              </w:rPr>
              <w:tab/>
            </w:r>
            <w:r>
              <w:rPr>
                <w:noProof/>
                <w:webHidden/>
              </w:rPr>
              <w:fldChar w:fldCharType="begin"/>
            </w:r>
            <w:r>
              <w:rPr>
                <w:noProof/>
                <w:webHidden/>
              </w:rPr>
              <w:instrText xml:space="preserve"> PAGEREF _Toc183000648 \h </w:instrText>
            </w:r>
            <w:r>
              <w:rPr>
                <w:noProof/>
                <w:webHidden/>
              </w:rPr>
            </w:r>
            <w:r>
              <w:rPr>
                <w:noProof/>
                <w:webHidden/>
              </w:rPr>
              <w:fldChar w:fldCharType="separate"/>
            </w:r>
            <w:r>
              <w:rPr>
                <w:noProof/>
                <w:webHidden/>
              </w:rPr>
              <w:t>5</w:t>
            </w:r>
            <w:r>
              <w:rPr>
                <w:noProof/>
                <w:webHidden/>
              </w:rPr>
              <w:fldChar w:fldCharType="end"/>
            </w:r>
          </w:hyperlink>
        </w:p>
        <w:p w14:paraId="34AD15A1" w14:textId="7B2D33B3" w:rsidR="00921C45" w:rsidRDefault="00921C45">
          <w:pPr>
            <w:pStyle w:val="TOC3"/>
            <w:tabs>
              <w:tab w:val="left" w:pos="960"/>
              <w:tab w:val="right" w:leader="dot" w:pos="9016"/>
            </w:tabs>
            <w:rPr>
              <w:rFonts w:eastAsiaTheme="minorEastAsia"/>
              <w:noProof/>
              <w:lang w:eastAsia="en-GB"/>
            </w:rPr>
          </w:pPr>
          <w:hyperlink w:anchor="_Toc183000649" w:history="1">
            <w:r w:rsidRPr="0023117F">
              <w:rPr>
                <w:rStyle w:val="Hyperlink"/>
                <w:noProof/>
              </w:rPr>
              <w:t>4.</w:t>
            </w:r>
            <w:r>
              <w:rPr>
                <w:rFonts w:eastAsiaTheme="minorEastAsia"/>
                <w:noProof/>
                <w:lang w:eastAsia="en-GB"/>
              </w:rPr>
              <w:tab/>
            </w:r>
            <w:r w:rsidRPr="0023117F">
              <w:rPr>
                <w:rStyle w:val="Hyperlink"/>
                <w:noProof/>
              </w:rPr>
              <w:t>Complexity &amp; Integration</w:t>
            </w:r>
            <w:r>
              <w:rPr>
                <w:noProof/>
                <w:webHidden/>
              </w:rPr>
              <w:tab/>
            </w:r>
            <w:r>
              <w:rPr>
                <w:noProof/>
                <w:webHidden/>
              </w:rPr>
              <w:fldChar w:fldCharType="begin"/>
            </w:r>
            <w:r>
              <w:rPr>
                <w:noProof/>
                <w:webHidden/>
              </w:rPr>
              <w:instrText xml:space="preserve"> PAGEREF _Toc183000649 \h </w:instrText>
            </w:r>
            <w:r>
              <w:rPr>
                <w:noProof/>
                <w:webHidden/>
              </w:rPr>
            </w:r>
            <w:r>
              <w:rPr>
                <w:noProof/>
                <w:webHidden/>
              </w:rPr>
              <w:fldChar w:fldCharType="separate"/>
            </w:r>
            <w:r>
              <w:rPr>
                <w:noProof/>
                <w:webHidden/>
              </w:rPr>
              <w:t>5</w:t>
            </w:r>
            <w:r>
              <w:rPr>
                <w:noProof/>
                <w:webHidden/>
              </w:rPr>
              <w:fldChar w:fldCharType="end"/>
            </w:r>
          </w:hyperlink>
        </w:p>
        <w:p w14:paraId="6F239914" w14:textId="44F7B687" w:rsidR="00921C45" w:rsidRDefault="00921C45">
          <w:pPr>
            <w:pStyle w:val="TOC3"/>
            <w:tabs>
              <w:tab w:val="left" w:pos="960"/>
              <w:tab w:val="right" w:leader="dot" w:pos="9016"/>
            </w:tabs>
            <w:rPr>
              <w:rFonts w:eastAsiaTheme="minorEastAsia"/>
              <w:noProof/>
              <w:lang w:eastAsia="en-GB"/>
            </w:rPr>
          </w:pPr>
          <w:hyperlink w:anchor="_Toc183000650" w:history="1">
            <w:r w:rsidRPr="0023117F">
              <w:rPr>
                <w:rStyle w:val="Hyperlink"/>
                <w:noProof/>
              </w:rPr>
              <w:t>5.</w:t>
            </w:r>
            <w:r>
              <w:rPr>
                <w:rFonts w:eastAsiaTheme="minorEastAsia"/>
                <w:noProof/>
                <w:lang w:eastAsia="en-GB"/>
              </w:rPr>
              <w:tab/>
            </w:r>
            <w:r w:rsidRPr="0023117F">
              <w:rPr>
                <w:rStyle w:val="Hyperlink"/>
                <w:noProof/>
              </w:rPr>
              <w:t>Cost-Effectiveness</w:t>
            </w:r>
            <w:r>
              <w:rPr>
                <w:noProof/>
                <w:webHidden/>
              </w:rPr>
              <w:tab/>
            </w:r>
            <w:r>
              <w:rPr>
                <w:noProof/>
                <w:webHidden/>
              </w:rPr>
              <w:fldChar w:fldCharType="begin"/>
            </w:r>
            <w:r>
              <w:rPr>
                <w:noProof/>
                <w:webHidden/>
              </w:rPr>
              <w:instrText xml:space="preserve"> PAGEREF _Toc183000650 \h </w:instrText>
            </w:r>
            <w:r>
              <w:rPr>
                <w:noProof/>
                <w:webHidden/>
              </w:rPr>
            </w:r>
            <w:r>
              <w:rPr>
                <w:noProof/>
                <w:webHidden/>
              </w:rPr>
              <w:fldChar w:fldCharType="separate"/>
            </w:r>
            <w:r>
              <w:rPr>
                <w:noProof/>
                <w:webHidden/>
              </w:rPr>
              <w:t>5</w:t>
            </w:r>
            <w:r>
              <w:rPr>
                <w:noProof/>
                <w:webHidden/>
              </w:rPr>
              <w:fldChar w:fldCharType="end"/>
            </w:r>
          </w:hyperlink>
        </w:p>
        <w:p w14:paraId="43B47B11" w14:textId="341B08E8" w:rsidR="00921C45" w:rsidRDefault="00921C45">
          <w:pPr>
            <w:pStyle w:val="TOC3"/>
            <w:tabs>
              <w:tab w:val="left" w:pos="960"/>
              <w:tab w:val="right" w:leader="dot" w:pos="9016"/>
            </w:tabs>
            <w:rPr>
              <w:rFonts w:eastAsiaTheme="minorEastAsia"/>
              <w:noProof/>
              <w:lang w:eastAsia="en-GB"/>
            </w:rPr>
          </w:pPr>
          <w:hyperlink w:anchor="_Toc183000651" w:history="1">
            <w:r w:rsidRPr="0023117F">
              <w:rPr>
                <w:rStyle w:val="Hyperlink"/>
                <w:noProof/>
              </w:rPr>
              <w:t>6.</w:t>
            </w:r>
            <w:r>
              <w:rPr>
                <w:rFonts w:eastAsiaTheme="minorEastAsia"/>
                <w:noProof/>
                <w:lang w:eastAsia="en-GB"/>
              </w:rPr>
              <w:tab/>
            </w:r>
            <w:r w:rsidRPr="0023117F">
              <w:rPr>
                <w:rStyle w:val="Hyperlink"/>
                <w:noProof/>
              </w:rPr>
              <w:t>Maintainability</w:t>
            </w:r>
            <w:r>
              <w:rPr>
                <w:noProof/>
                <w:webHidden/>
              </w:rPr>
              <w:tab/>
            </w:r>
            <w:r>
              <w:rPr>
                <w:noProof/>
                <w:webHidden/>
              </w:rPr>
              <w:fldChar w:fldCharType="begin"/>
            </w:r>
            <w:r>
              <w:rPr>
                <w:noProof/>
                <w:webHidden/>
              </w:rPr>
              <w:instrText xml:space="preserve"> PAGEREF _Toc183000651 \h </w:instrText>
            </w:r>
            <w:r>
              <w:rPr>
                <w:noProof/>
                <w:webHidden/>
              </w:rPr>
            </w:r>
            <w:r>
              <w:rPr>
                <w:noProof/>
                <w:webHidden/>
              </w:rPr>
              <w:fldChar w:fldCharType="separate"/>
            </w:r>
            <w:r>
              <w:rPr>
                <w:noProof/>
                <w:webHidden/>
              </w:rPr>
              <w:t>5</w:t>
            </w:r>
            <w:r>
              <w:rPr>
                <w:noProof/>
                <w:webHidden/>
              </w:rPr>
              <w:fldChar w:fldCharType="end"/>
            </w:r>
          </w:hyperlink>
        </w:p>
        <w:p w14:paraId="7DE21D1B" w14:textId="54169A23" w:rsidR="00921C45" w:rsidRDefault="00921C45">
          <w:pPr>
            <w:pStyle w:val="TOC3"/>
            <w:tabs>
              <w:tab w:val="left" w:pos="960"/>
              <w:tab w:val="right" w:leader="dot" w:pos="9016"/>
            </w:tabs>
            <w:rPr>
              <w:rFonts w:eastAsiaTheme="minorEastAsia"/>
              <w:noProof/>
              <w:lang w:eastAsia="en-GB"/>
            </w:rPr>
          </w:pPr>
          <w:hyperlink w:anchor="_Toc183000652" w:history="1">
            <w:r w:rsidRPr="0023117F">
              <w:rPr>
                <w:rStyle w:val="Hyperlink"/>
                <w:noProof/>
              </w:rPr>
              <w:t>7.</w:t>
            </w:r>
            <w:r>
              <w:rPr>
                <w:rFonts w:eastAsiaTheme="minorEastAsia"/>
                <w:noProof/>
                <w:lang w:eastAsia="en-GB"/>
              </w:rPr>
              <w:tab/>
            </w:r>
            <w:r w:rsidRPr="0023117F">
              <w:rPr>
                <w:rStyle w:val="Hyperlink"/>
                <w:noProof/>
              </w:rPr>
              <w:t>Safety</w:t>
            </w:r>
            <w:r>
              <w:rPr>
                <w:noProof/>
                <w:webHidden/>
              </w:rPr>
              <w:tab/>
            </w:r>
            <w:r>
              <w:rPr>
                <w:noProof/>
                <w:webHidden/>
              </w:rPr>
              <w:fldChar w:fldCharType="begin"/>
            </w:r>
            <w:r>
              <w:rPr>
                <w:noProof/>
                <w:webHidden/>
              </w:rPr>
              <w:instrText xml:space="preserve"> PAGEREF _Toc183000652 \h </w:instrText>
            </w:r>
            <w:r>
              <w:rPr>
                <w:noProof/>
                <w:webHidden/>
              </w:rPr>
            </w:r>
            <w:r>
              <w:rPr>
                <w:noProof/>
                <w:webHidden/>
              </w:rPr>
              <w:fldChar w:fldCharType="separate"/>
            </w:r>
            <w:r>
              <w:rPr>
                <w:noProof/>
                <w:webHidden/>
              </w:rPr>
              <w:t>5</w:t>
            </w:r>
            <w:r>
              <w:rPr>
                <w:noProof/>
                <w:webHidden/>
              </w:rPr>
              <w:fldChar w:fldCharType="end"/>
            </w:r>
          </w:hyperlink>
        </w:p>
        <w:p w14:paraId="66837E28" w14:textId="6D5CDAED" w:rsidR="00921C45" w:rsidRDefault="00921C45">
          <w:pPr>
            <w:pStyle w:val="TOC3"/>
            <w:tabs>
              <w:tab w:val="left" w:pos="960"/>
              <w:tab w:val="right" w:leader="dot" w:pos="9016"/>
            </w:tabs>
            <w:rPr>
              <w:rFonts w:eastAsiaTheme="minorEastAsia"/>
              <w:noProof/>
              <w:lang w:eastAsia="en-GB"/>
            </w:rPr>
          </w:pPr>
          <w:hyperlink w:anchor="_Toc183000653" w:history="1">
            <w:r w:rsidRPr="0023117F">
              <w:rPr>
                <w:rStyle w:val="Hyperlink"/>
                <w:noProof/>
              </w:rPr>
              <w:t>8.</w:t>
            </w:r>
            <w:r>
              <w:rPr>
                <w:rFonts w:eastAsiaTheme="minorEastAsia"/>
                <w:noProof/>
                <w:lang w:eastAsia="en-GB"/>
              </w:rPr>
              <w:tab/>
            </w:r>
            <w:r w:rsidRPr="0023117F">
              <w:rPr>
                <w:rStyle w:val="Hyperlink"/>
                <w:noProof/>
              </w:rPr>
              <w:t>Modularity</w:t>
            </w:r>
            <w:r>
              <w:rPr>
                <w:noProof/>
                <w:webHidden/>
              </w:rPr>
              <w:tab/>
            </w:r>
            <w:r>
              <w:rPr>
                <w:noProof/>
                <w:webHidden/>
              </w:rPr>
              <w:fldChar w:fldCharType="begin"/>
            </w:r>
            <w:r>
              <w:rPr>
                <w:noProof/>
                <w:webHidden/>
              </w:rPr>
              <w:instrText xml:space="preserve"> PAGEREF _Toc183000653 \h </w:instrText>
            </w:r>
            <w:r>
              <w:rPr>
                <w:noProof/>
                <w:webHidden/>
              </w:rPr>
            </w:r>
            <w:r>
              <w:rPr>
                <w:noProof/>
                <w:webHidden/>
              </w:rPr>
              <w:fldChar w:fldCharType="separate"/>
            </w:r>
            <w:r>
              <w:rPr>
                <w:noProof/>
                <w:webHidden/>
              </w:rPr>
              <w:t>5</w:t>
            </w:r>
            <w:r>
              <w:rPr>
                <w:noProof/>
                <w:webHidden/>
              </w:rPr>
              <w:fldChar w:fldCharType="end"/>
            </w:r>
          </w:hyperlink>
        </w:p>
        <w:p w14:paraId="5D8BAD5B" w14:textId="517A3062" w:rsidR="00921C45" w:rsidRDefault="00921C45">
          <w:pPr>
            <w:pStyle w:val="TOC3"/>
            <w:tabs>
              <w:tab w:val="left" w:pos="960"/>
              <w:tab w:val="right" w:leader="dot" w:pos="9016"/>
            </w:tabs>
            <w:rPr>
              <w:rFonts w:eastAsiaTheme="minorEastAsia"/>
              <w:noProof/>
              <w:lang w:eastAsia="en-GB"/>
            </w:rPr>
          </w:pPr>
          <w:hyperlink w:anchor="_Toc183000654" w:history="1">
            <w:r w:rsidRPr="0023117F">
              <w:rPr>
                <w:rStyle w:val="Hyperlink"/>
                <w:noProof/>
              </w:rPr>
              <w:t>9.</w:t>
            </w:r>
            <w:r>
              <w:rPr>
                <w:rFonts w:eastAsiaTheme="minorEastAsia"/>
                <w:noProof/>
                <w:lang w:eastAsia="en-GB"/>
              </w:rPr>
              <w:tab/>
            </w:r>
            <w:r w:rsidRPr="0023117F">
              <w:rPr>
                <w:rStyle w:val="Hyperlink"/>
                <w:noProof/>
              </w:rPr>
              <w:t>Scalability &amp; Flexibility</w:t>
            </w:r>
            <w:r>
              <w:rPr>
                <w:noProof/>
                <w:webHidden/>
              </w:rPr>
              <w:tab/>
            </w:r>
            <w:r>
              <w:rPr>
                <w:noProof/>
                <w:webHidden/>
              </w:rPr>
              <w:fldChar w:fldCharType="begin"/>
            </w:r>
            <w:r>
              <w:rPr>
                <w:noProof/>
                <w:webHidden/>
              </w:rPr>
              <w:instrText xml:space="preserve"> PAGEREF _Toc183000654 \h </w:instrText>
            </w:r>
            <w:r>
              <w:rPr>
                <w:noProof/>
                <w:webHidden/>
              </w:rPr>
            </w:r>
            <w:r>
              <w:rPr>
                <w:noProof/>
                <w:webHidden/>
              </w:rPr>
              <w:fldChar w:fldCharType="separate"/>
            </w:r>
            <w:r>
              <w:rPr>
                <w:noProof/>
                <w:webHidden/>
              </w:rPr>
              <w:t>6</w:t>
            </w:r>
            <w:r>
              <w:rPr>
                <w:noProof/>
                <w:webHidden/>
              </w:rPr>
              <w:fldChar w:fldCharType="end"/>
            </w:r>
          </w:hyperlink>
        </w:p>
        <w:p w14:paraId="52865A51" w14:textId="30786F82" w:rsidR="00921C45" w:rsidRDefault="00921C45">
          <w:pPr>
            <w:pStyle w:val="TOC1"/>
            <w:tabs>
              <w:tab w:val="right" w:leader="dot" w:pos="9016"/>
            </w:tabs>
            <w:rPr>
              <w:rFonts w:eastAsiaTheme="minorEastAsia"/>
              <w:b w:val="0"/>
              <w:bCs w:val="0"/>
              <w:i w:val="0"/>
              <w:iCs w:val="0"/>
              <w:noProof/>
              <w:lang w:eastAsia="en-GB"/>
            </w:rPr>
          </w:pPr>
          <w:hyperlink w:anchor="_Toc183000655" w:history="1">
            <w:r w:rsidRPr="0023117F">
              <w:rPr>
                <w:rStyle w:val="Hyperlink"/>
                <w:noProof/>
              </w:rPr>
              <w:t>Issues &amp; Feedback</w:t>
            </w:r>
            <w:r>
              <w:rPr>
                <w:noProof/>
                <w:webHidden/>
              </w:rPr>
              <w:tab/>
            </w:r>
            <w:r>
              <w:rPr>
                <w:noProof/>
                <w:webHidden/>
              </w:rPr>
              <w:fldChar w:fldCharType="begin"/>
            </w:r>
            <w:r>
              <w:rPr>
                <w:noProof/>
                <w:webHidden/>
              </w:rPr>
              <w:instrText xml:space="preserve"> PAGEREF _Toc183000655 \h </w:instrText>
            </w:r>
            <w:r>
              <w:rPr>
                <w:noProof/>
                <w:webHidden/>
              </w:rPr>
            </w:r>
            <w:r>
              <w:rPr>
                <w:noProof/>
                <w:webHidden/>
              </w:rPr>
              <w:fldChar w:fldCharType="separate"/>
            </w:r>
            <w:r>
              <w:rPr>
                <w:noProof/>
                <w:webHidden/>
              </w:rPr>
              <w:t>6</w:t>
            </w:r>
            <w:r>
              <w:rPr>
                <w:noProof/>
                <w:webHidden/>
              </w:rPr>
              <w:fldChar w:fldCharType="end"/>
            </w:r>
          </w:hyperlink>
        </w:p>
        <w:p w14:paraId="7A6A0927" w14:textId="0743C29A" w:rsidR="006C77E1" w:rsidRDefault="006C77E1" w:rsidP="006C77E1">
          <w:pPr>
            <w:rPr>
              <w:b/>
              <w:bCs/>
              <w:noProof/>
            </w:rPr>
          </w:pPr>
          <w:r>
            <w:rPr>
              <w:b/>
              <w:bCs/>
              <w:noProof/>
            </w:rPr>
            <w:fldChar w:fldCharType="end"/>
          </w:r>
        </w:p>
      </w:sdtContent>
    </w:sdt>
    <w:p w14:paraId="2C2E07A7" w14:textId="77777777" w:rsidR="00B20FA2" w:rsidRDefault="00B20FA2" w:rsidP="00B20FA2"/>
    <w:p w14:paraId="6C90A43A" w14:textId="18713761" w:rsidR="00880FC1" w:rsidRPr="00880FC1" w:rsidRDefault="00880FC1" w:rsidP="00B20FA2">
      <w:pPr>
        <w:rPr>
          <w:color w:val="FF0000"/>
        </w:rPr>
      </w:pPr>
      <w:r w:rsidRPr="00880FC1">
        <w:rPr>
          <w:i/>
          <w:iCs/>
          <w:color w:val="FF0000"/>
        </w:rPr>
        <w:lastRenderedPageBreak/>
        <w:t>Detailed process documentation, including ideation, morphological table and scoring matrix to determine possible designs. This would be justified by calculations and drawings encapsulated in a report.</w:t>
      </w:r>
    </w:p>
    <w:p w14:paraId="19B2C5FB" w14:textId="77777777" w:rsidR="00056E7D" w:rsidRDefault="00056E7D" w:rsidP="00B20FA2"/>
    <w:p w14:paraId="7F34C937" w14:textId="53725F54" w:rsidR="006C77E1" w:rsidRDefault="00ED735F" w:rsidP="006C77E1">
      <w:pPr>
        <w:pStyle w:val="Heading1"/>
      </w:pPr>
      <w:bookmarkStart w:id="2" w:name="_Toc183000634"/>
      <w:commentRangeStart w:id="3"/>
      <w:r>
        <w:t>Executive Summary</w:t>
      </w:r>
      <w:commentRangeEnd w:id="3"/>
      <w:r w:rsidR="00B53E77">
        <w:rPr>
          <w:rStyle w:val="CommentReference"/>
          <w:rFonts w:asciiTheme="minorHAnsi" w:eastAsiaTheme="minorHAnsi" w:hAnsiTheme="minorHAnsi" w:cstheme="minorBidi"/>
          <w:color w:val="auto"/>
        </w:rPr>
        <w:commentReference w:id="3"/>
      </w:r>
      <w:bookmarkEnd w:id="2"/>
    </w:p>
    <w:p w14:paraId="479BD0DC" w14:textId="77777777" w:rsidR="00056E7D" w:rsidRDefault="00056E7D" w:rsidP="00056E7D">
      <w:r w:rsidRPr="00BC4A31">
        <w:t>The project involves designing a mechatronic system which enables the</w:t>
      </w:r>
      <w:r>
        <w:t xml:space="preserve"> </w:t>
      </w:r>
      <w:r w:rsidRPr="00BC4A31">
        <w:t>steering mechanism on the 2022-2023 UTS Motorsports FSAE car to be</w:t>
      </w:r>
      <w:r>
        <w:t xml:space="preserve"> </w:t>
      </w:r>
      <w:r w:rsidRPr="00BC4A31">
        <w:t>controlled autonomously. The steering system consists of a steering wheel,</w:t>
      </w:r>
      <w:r>
        <w:t xml:space="preserve"> </w:t>
      </w:r>
      <w:r w:rsidRPr="00BC4A31">
        <w:t xml:space="preserve">universal joint linkages and a steering column into </w:t>
      </w:r>
      <w:commentRangeStart w:id="4"/>
      <w:r w:rsidRPr="00BC4A31">
        <w:t>a worm drive steering</w:t>
      </w:r>
      <w:r>
        <w:t xml:space="preserve"> </w:t>
      </w:r>
      <w:r w:rsidRPr="00BC4A31">
        <w:t>rack</w:t>
      </w:r>
      <w:commentRangeEnd w:id="4"/>
      <w:r w:rsidR="00620F10">
        <w:rPr>
          <w:rStyle w:val="CommentReference"/>
        </w:rPr>
        <w:commentReference w:id="4"/>
      </w:r>
      <w:r>
        <w:t>.</w:t>
      </w:r>
      <w:r w:rsidRPr="00BC4A31">
        <w:t xml:space="preserve"> </w:t>
      </w:r>
    </w:p>
    <w:p w14:paraId="3FA857F2" w14:textId="77777777" w:rsidR="00056E7D" w:rsidRDefault="00056E7D" w:rsidP="00056E7D">
      <w:r w:rsidRPr="00BC4A31">
        <w:t>The engineer must consider ergonomic constraints as</w:t>
      </w:r>
      <w:r>
        <w:t xml:space="preserve"> </w:t>
      </w:r>
      <w:r w:rsidRPr="00BC4A31">
        <w:t>the vehicle must be both manually and autonomously operated. Further,</w:t>
      </w:r>
      <w:r>
        <w:t xml:space="preserve"> </w:t>
      </w:r>
      <w:r w:rsidRPr="00BC4A31">
        <w:t>competition regulations must be kept in mind throughout the design</w:t>
      </w:r>
      <w:r>
        <w:t xml:space="preserve"> </w:t>
      </w:r>
      <w:r w:rsidRPr="00BC4A31">
        <w:t>process so the final solution can form part of a fully rules-compliant</w:t>
      </w:r>
      <w:r>
        <w:t xml:space="preserve"> </w:t>
      </w:r>
      <w:r w:rsidRPr="00BC4A31">
        <w:t>competition car.</w:t>
      </w:r>
      <w:r>
        <w:t xml:space="preserve"> </w:t>
      </w:r>
    </w:p>
    <w:p w14:paraId="3842B874" w14:textId="77777777" w:rsidR="00056E7D" w:rsidRDefault="00056E7D" w:rsidP="00056E7D">
      <w:r w:rsidRPr="00BC4A31">
        <w:t>Successful completion of this project allows this year’s team to migrate to</w:t>
      </w:r>
      <w:r>
        <w:t xml:space="preserve"> </w:t>
      </w:r>
      <w:r w:rsidRPr="00BC4A31">
        <w:t>the newer 2022/23 chassis and progress towards our goal of having a rules compliant</w:t>
      </w:r>
      <w:r>
        <w:t xml:space="preserve"> </w:t>
      </w:r>
      <w:r w:rsidRPr="00BC4A31">
        <w:t>autonomous Formula SAE car. The stakeholders involved include</w:t>
      </w:r>
      <w:r>
        <w:t xml:space="preserve"> </w:t>
      </w:r>
      <w:r w:rsidRPr="00BC4A31">
        <w:t>UTS Motorsports, UTS and team</w:t>
      </w:r>
      <w:r>
        <w:t xml:space="preserve"> </w:t>
      </w:r>
      <w:r w:rsidRPr="00BC4A31">
        <w:t>sponsors.</w:t>
      </w:r>
    </w:p>
    <w:p w14:paraId="10B6B26C" w14:textId="77777777" w:rsidR="00ED735F" w:rsidRDefault="00ED735F" w:rsidP="00ED735F"/>
    <w:p w14:paraId="458B1FF2" w14:textId="77777777" w:rsidR="004D2B24" w:rsidRDefault="004D2B24" w:rsidP="004D2B24">
      <w:pPr>
        <w:pStyle w:val="Heading1"/>
      </w:pPr>
      <w:bookmarkStart w:id="5" w:name="_Toc183000635"/>
      <w:r>
        <w:t>Project Documentation</w:t>
      </w:r>
      <w:bookmarkEnd w:id="5"/>
    </w:p>
    <w:p w14:paraId="05555AC3" w14:textId="1AABA9FC" w:rsidR="004D2B24" w:rsidRDefault="004D2B24" w:rsidP="004D2B24">
      <w:r>
        <w:t>The project scope includes the following</w:t>
      </w:r>
      <w:r w:rsidR="00BA386C">
        <w:t xml:space="preserve"> design</w:t>
      </w:r>
      <w:r>
        <w:t xml:space="preserve"> documentation:</w:t>
      </w:r>
    </w:p>
    <w:p w14:paraId="03FEBE38" w14:textId="17DC8FBE" w:rsidR="00374954" w:rsidRDefault="00374954" w:rsidP="004D2B24">
      <w:pPr>
        <w:pStyle w:val="ListParagraph"/>
        <w:numPr>
          <w:ilvl w:val="0"/>
          <w:numId w:val="1"/>
        </w:numPr>
      </w:pPr>
      <w:r>
        <w:t>Timeline</w:t>
      </w:r>
    </w:p>
    <w:p w14:paraId="3687A822" w14:textId="4569B983" w:rsidR="004D2B24" w:rsidRDefault="004D2B24" w:rsidP="004D2B24">
      <w:pPr>
        <w:pStyle w:val="ListParagraph"/>
        <w:numPr>
          <w:ilvl w:val="0"/>
          <w:numId w:val="1"/>
        </w:numPr>
      </w:pPr>
      <w:r>
        <w:t>Ideation</w:t>
      </w:r>
    </w:p>
    <w:p w14:paraId="1415652E" w14:textId="2E7E718C" w:rsidR="004D2B24" w:rsidRDefault="004D2B24" w:rsidP="004D2B24">
      <w:pPr>
        <w:pStyle w:val="ListParagraph"/>
        <w:numPr>
          <w:ilvl w:val="0"/>
          <w:numId w:val="1"/>
        </w:numPr>
      </w:pPr>
      <w:r>
        <w:t>Morphological Table</w:t>
      </w:r>
    </w:p>
    <w:p w14:paraId="7C08F222" w14:textId="51264D21" w:rsidR="004D2B24" w:rsidRDefault="004D2B24" w:rsidP="00374954">
      <w:pPr>
        <w:pStyle w:val="ListParagraph"/>
        <w:numPr>
          <w:ilvl w:val="0"/>
          <w:numId w:val="1"/>
        </w:numPr>
      </w:pPr>
      <w:r>
        <w:t>Scoring Matrix</w:t>
      </w:r>
    </w:p>
    <w:p w14:paraId="52D3DC6A" w14:textId="77777777" w:rsidR="004D2B24" w:rsidRDefault="004D2B24" w:rsidP="004D2B24"/>
    <w:p w14:paraId="65BF1A92" w14:textId="77777777" w:rsidR="00125F05" w:rsidRDefault="00125F05">
      <w:pPr>
        <w:rPr>
          <w:rFonts w:asciiTheme="majorHAnsi" w:eastAsiaTheme="majorEastAsia" w:hAnsiTheme="majorHAnsi" w:cstheme="majorBidi"/>
          <w:color w:val="0F4761" w:themeColor="accent1" w:themeShade="BF"/>
          <w:sz w:val="32"/>
          <w:szCs w:val="32"/>
        </w:rPr>
      </w:pPr>
      <w:r>
        <w:br w:type="page"/>
      </w:r>
    </w:p>
    <w:p w14:paraId="5CC3A767" w14:textId="21917EED" w:rsidR="004D2B24" w:rsidRPr="00BC4A31" w:rsidRDefault="00374954" w:rsidP="00374954">
      <w:pPr>
        <w:pStyle w:val="Heading2"/>
      </w:pPr>
      <w:bookmarkStart w:id="6" w:name="_Toc183000636"/>
      <w:r>
        <w:lastRenderedPageBreak/>
        <w:t>Timeline</w:t>
      </w:r>
      <w:bookmarkEnd w:id="6"/>
    </w:p>
    <w:p w14:paraId="18DB9068" w14:textId="18C0F560" w:rsidR="00056E7D" w:rsidRPr="00ED735F" w:rsidRDefault="00C1738C" w:rsidP="00ED735F">
      <w:r>
        <w:t>Below is a flow chart of the process we followed to achieve the final design.</w:t>
      </w:r>
    </w:p>
    <w:p w14:paraId="44B8CE34" w14:textId="77777777" w:rsidR="00C1738C" w:rsidRDefault="00C1738C" w:rsidP="00C1738C">
      <w:pPr>
        <w:keepNext/>
      </w:pPr>
      <w:commentRangeStart w:id="7"/>
      <w:r w:rsidRPr="00C1738C">
        <w:rPr>
          <w:noProof/>
        </w:rPr>
        <w:drawing>
          <wp:inline distT="0" distB="0" distL="0" distR="0" wp14:anchorId="78FA807B" wp14:editId="2022A53C">
            <wp:extent cx="5731510" cy="5469890"/>
            <wp:effectExtent l="0" t="0" r="2540" b="0"/>
            <wp:docPr id="178248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87409" name=""/>
                    <pic:cNvPicPr/>
                  </pic:nvPicPr>
                  <pic:blipFill>
                    <a:blip r:embed="rId14"/>
                    <a:stretch>
                      <a:fillRect/>
                    </a:stretch>
                  </pic:blipFill>
                  <pic:spPr>
                    <a:xfrm>
                      <a:off x="0" y="0"/>
                      <a:ext cx="5731510" cy="5469890"/>
                    </a:xfrm>
                    <a:prstGeom prst="rect">
                      <a:avLst/>
                    </a:prstGeom>
                  </pic:spPr>
                </pic:pic>
              </a:graphicData>
            </a:graphic>
          </wp:inline>
        </w:drawing>
      </w:r>
    </w:p>
    <w:p w14:paraId="2299AC57" w14:textId="475EFBAC" w:rsidR="006C77E1" w:rsidRDefault="00C1738C" w:rsidP="00C1738C">
      <w:pPr>
        <w:pStyle w:val="Caption"/>
        <w:jc w:val="center"/>
      </w:pPr>
      <w:r>
        <w:t xml:space="preserve">Figure </w:t>
      </w:r>
      <w:fldSimple w:instr=" SEQ Figure \* ARABIC ">
        <w:r>
          <w:rPr>
            <w:noProof/>
          </w:rPr>
          <w:t>1</w:t>
        </w:r>
      </w:fldSimple>
      <w:r>
        <w:t>: Timeline Flowchart</w:t>
      </w:r>
      <w:commentRangeEnd w:id="7"/>
      <w:r w:rsidR="003039BC">
        <w:rPr>
          <w:rStyle w:val="CommentReference"/>
          <w:i w:val="0"/>
          <w:iCs w:val="0"/>
          <w:color w:val="auto"/>
        </w:rPr>
        <w:commentReference w:id="7"/>
      </w:r>
    </w:p>
    <w:p w14:paraId="71D20C27" w14:textId="77777777" w:rsidR="00C1738C" w:rsidRDefault="00C1738C" w:rsidP="00C1738C"/>
    <w:p w14:paraId="34279271" w14:textId="41B12FDC" w:rsidR="00ED5518" w:rsidRDefault="00ED5518" w:rsidP="00125F05">
      <w:commentRangeStart w:id="8"/>
      <w:r>
        <w:t xml:space="preserve">First few </w:t>
      </w:r>
      <w:r w:rsidR="00E1086A">
        <w:t>sessions</w:t>
      </w:r>
      <w:r>
        <w:t xml:space="preserve"> were spent defining the problem into a problem statement and creating the scope for the </w:t>
      </w:r>
      <w:r w:rsidR="00E1086A">
        <w:t>project.</w:t>
      </w:r>
      <w:commentRangeEnd w:id="8"/>
      <w:r w:rsidR="00B33CC2">
        <w:rPr>
          <w:rStyle w:val="CommentReference"/>
        </w:rPr>
        <w:commentReference w:id="8"/>
      </w:r>
    </w:p>
    <w:p w14:paraId="3D6F1576" w14:textId="77777777" w:rsidR="00E1086A" w:rsidRDefault="00E1086A" w:rsidP="00C1738C"/>
    <w:p w14:paraId="6419F99A" w14:textId="436E9FA2" w:rsidR="00E1086A" w:rsidRDefault="00E1086A" w:rsidP="00E1086A">
      <w:pPr>
        <w:pStyle w:val="Heading2"/>
      </w:pPr>
      <w:bookmarkStart w:id="9" w:name="_Toc183000637"/>
      <w:r>
        <w:t>Problem Statement</w:t>
      </w:r>
      <w:bookmarkEnd w:id="9"/>
    </w:p>
    <w:p w14:paraId="38402A60" w14:textId="02A71CAC" w:rsidR="00E1086A" w:rsidRDefault="00AE6533" w:rsidP="00C1738C">
      <w:r w:rsidRPr="00AE6533">
        <w:t>Design an electromechanical control system capable of rotating the steering column of the UTSMA autonomous car, ensuring it fits safely and ergonomically within the footwell while complying with the FSAE competition regulations.</w:t>
      </w:r>
    </w:p>
    <w:p w14:paraId="56DF4992" w14:textId="3940FC4C" w:rsidR="003F12DF" w:rsidRDefault="003F12DF" w:rsidP="003F12DF">
      <w:pPr>
        <w:pStyle w:val="Heading2"/>
      </w:pPr>
      <w:bookmarkStart w:id="10" w:name="_Toc183000638"/>
      <w:r>
        <w:lastRenderedPageBreak/>
        <w:t>Ideation</w:t>
      </w:r>
      <w:r w:rsidR="00B5587D">
        <w:t xml:space="preserve"> &amp; </w:t>
      </w:r>
      <w:commentRangeStart w:id="11"/>
      <w:r w:rsidR="00B5587D">
        <w:t>Morphological Table</w:t>
      </w:r>
      <w:commentRangeEnd w:id="11"/>
      <w:r w:rsidR="00C2121B">
        <w:rPr>
          <w:rStyle w:val="CommentReference"/>
          <w:rFonts w:asciiTheme="minorHAnsi" w:eastAsiaTheme="minorHAnsi" w:hAnsiTheme="minorHAnsi" w:cstheme="minorBidi"/>
          <w:color w:val="auto"/>
        </w:rPr>
        <w:commentReference w:id="11"/>
      </w:r>
      <w:bookmarkEnd w:id="10"/>
    </w:p>
    <w:p w14:paraId="7E9DA5DC" w14:textId="176A0808" w:rsidR="003F12DF" w:rsidRDefault="003F12DF" w:rsidP="00C1738C">
      <w:r>
        <w:t xml:space="preserve">Ideating followed the basic principles of discussing </w:t>
      </w:r>
      <w:r w:rsidR="008C0AFE">
        <w:t>how the product could be broken down into sub-assemblies which can be solved individually. These segments include:</w:t>
      </w:r>
    </w:p>
    <w:p w14:paraId="24A7926B" w14:textId="0F96A982" w:rsidR="008C0AFE" w:rsidRDefault="0084799C" w:rsidP="001C06F0">
      <w:pPr>
        <w:pStyle w:val="Heading3"/>
        <w:numPr>
          <w:ilvl w:val="0"/>
          <w:numId w:val="4"/>
        </w:numPr>
      </w:pPr>
      <w:bookmarkStart w:id="12" w:name="_Toc183000639"/>
      <w:r>
        <w:t>Motor type</w:t>
      </w:r>
      <w:bookmarkEnd w:id="12"/>
    </w:p>
    <w:p w14:paraId="6B45181D" w14:textId="1D3C1988" w:rsidR="00D578B2" w:rsidRDefault="00FD7046" w:rsidP="00FD7046">
      <w:pPr>
        <w:ind w:left="720"/>
      </w:pPr>
      <w:r>
        <w:t xml:space="preserve">This was mainly condensed to two options: A BLDC or a </w:t>
      </w:r>
      <w:r w:rsidR="008F5FCE">
        <w:t>Stepper.</w:t>
      </w:r>
      <w:r w:rsidR="00EA2CF6">
        <w:t xml:space="preserve"> </w:t>
      </w:r>
      <w:r w:rsidR="0020761E">
        <w:t>Finally,</w:t>
      </w:r>
      <w:r w:rsidR="00EA2CF6">
        <w:t xml:space="preserve"> a BLDC </w:t>
      </w:r>
      <w:r w:rsidR="00640FA6">
        <w:t>Motor was selected: AK</w:t>
      </w:r>
      <w:r w:rsidR="00E20738">
        <w:t>80-9.</w:t>
      </w:r>
    </w:p>
    <w:p w14:paraId="6024273E" w14:textId="77777777" w:rsidR="00836CC0" w:rsidRDefault="00836CC0" w:rsidP="00D578B2"/>
    <w:p w14:paraId="16621C2A" w14:textId="245F1FC7" w:rsidR="00D578B2" w:rsidRDefault="0084799C" w:rsidP="001C06F0">
      <w:pPr>
        <w:pStyle w:val="Heading3"/>
        <w:numPr>
          <w:ilvl w:val="0"/>
          <w:numId w:val="4"/>
        </w:numPr>
      </w:pPr>
      <w:bookmarkStart w:id="13" w:name="_Toc183000640"/>
      <w:commentRangeStart w:id="14"/>
      <w:r>
        <w:t>S</w:t>
      </w:r>
      <w:r w:rsidR="00B85BE5">
        <w:t>teerin</w:t>
      </w:r>
      <w:r w:rsidR="00415763">
        <w:t>g Angle Sensor Type</w:t>
      </w:r>
      <w:bookmarkEnd w:id="13"/>
    </w:p>
    <w:p w14:paraId="6AC80484" w14:textId="78029ED0" w:rsidR="00D578B2" w:rsidRDefault="008F5FCE" w:rsidP="008F5FCE">
      <w:pPr>
        <w:ind w:left="720"/>
      </w:pPr>
      <w:r>
        <w:t xml:space="preserve">Was taken out of consideration as </w:t>
      </w:r>
      <w:r w:rsidR="003D01A3">
        <w:t xml:space="preserve">the </w:t>
      </w:r>
      <w:r>
        <w:t>select</w:t>
      </w:r>
      <w:r w:rsidR="003D01A3">
        <w:t>ed motor</w:t>
      </w:r>
      <w:r>
        <w:t xml:space="preserve"> included built</w:t>
      </w:r>
      <w:r w:rsidR="003D01A3">
        <w:t>-in</w:t>
      </w:r>
      <w:r>
        <w:t xml:space="preserve"> sensors.</w:t>
      </w:r>
    </w:p>
    <w:p w14:paraId="1C36A55C" w14:textId="77777777" w:rsidR="008F5FCE" w:rsidRDefault="008F5FCE" w:rsidP="00D578B2"/>
    <w:p w14:paraId="4162761A" w14:textId="6EC55EE5" w:rsidR="002F1A06" w:rsidRDefault="0026479C" w:rsidP="001C06F0">
      <w:pPr>
        <w:pStyle w:val="Heading3"/>
        <w:numPr>
          <w:ilvl w:val="0"/>
          <w:numId w:val="4"/>
        </w:numPr>
      </w:pPr>
      <w:bookmarkStart w:id="15" w:name="_Toc183000641"/>
      <w:r>
        <w:t>Steering Angle Se</w:t>
      </w:r>
      <w:r w:rsidR="002F1A06">
        <w:t>nsor Position</w:t>
      </w:r>
      <w:bookmarkEnd w:id="15"/>
    </w:p>
    <w:p w14:paraId="4A702C10" w14:textId="3F8A54E6" w:rsidR="00D578B2" w:rsidRDefault="007C353F" w:rsidP="008F5FCE">
      <w:pPr>
        <w:ind w:left="720"/>
      </w:pPr>
      <w:r>
        <w:t>Effective placement was to be on underside of the floor, directly beneath the steering column.</w:t>
      </w:r>
      <w:commentRangeEnd w:id="14"/>
      <w:r w:rsidR="00583D89">
        <w:rPr>
          <w:rStyle w:val="CommentReference"/>
        </w:rPr>
        <w:commentReference w:id="14"/>
      </w:r>
    </w:p>
    <w:p w14:paraId="0DC7B5C8" w14:textId="77777777" w:rsidR="008F5FCE" w:rsidRDefault="008F5FCE" w:rsidP="00D578B2"/>
    <w:p w14:paraId="196392AF" w14:textId="16C9EA77" w:rsidR="002F1A06" w:rsidRDefault="002F1A06" w:rsidP="001C06F0">
      <w:pPr>
        <w:pStyle w:val="Heading3"/>
        <w:numPr>
          <w:ilvl w:val="0"/>
          <w:numId w:val="4"/>
        </w:numPr>
      </w:pPr>
      <w:bookmarkStart w:id="16" w:name="_Toc183000642"/>
      <w:r>
        <w:t>Coupling Position</w:t>
      </w:r>
      <w:bookmarkEnd w:id="16"/>
    </w:p>
    <w:p w14:paraId="31E3CA80" w14:textId="3AE7393F" w:rsidR="007C353F" w:rsidRDefault="00611E29" w:rsidP="007C353F">
      <w:pPr>
        <w:ind w:left="720"/>
      </w:pPr>
      <w:r>
        <w:t xml:space="preserve">Positioned at the </w:t>
      </w:r>
      <w:commentRangeStart w:id="17"/>
      <w:r>
        <w:t xml:space="preserve">bottom of the steering column </w:t>
      </w:r>
      <w:commentRangeEnd w:id="17"/>
      <w:r w:rsidR="00583D89">
        <w:rPr>
          <w:rStyle w:val="CommentReference"/>
        </w:rPr>
        <w:commentReference w:id="17"/>
      </w:r>
      <w:r>
        <w:t xml:space="preserve">to make full use of space constraints with </w:t>
      </w:r>
      <w:r w:rsidR="00196CAF">
        <w:t>Cockpit Template (Refer to FSAE rules).</w:t>
      </w:r>
    </w:p>
    <w:p w14:paraId="1573E730" w14:textId="77777777" w:rsidR="00D578B2" w:rsidRDefault="00D578B2" w:rsidP="00D578B2"/>
    <w:p w14:paraId="7A5960F2" w14:textId="2861BB38" w:rsidR="00D578B2" w:rsidRDefault="002F1A06" w:rsidP="001C06F0">
      <w:pPr>
        <w:pStyle w:val="Heading3"/>
        <w:numPr>
          <w:ilvl w:val="0"/>
          <w:numId w:val="4"/>
        </w:numPr>
      </w:pPr>
      <w:bookmarkStart w:id="18" w:name="_Toc183000643"/>
      <w:r>
        <w:t xml:space="preserve">Motor to Steering </w:t>
      </w:r>
      <w:r w:rsidR="00C20EF5">
        <w:t>Coupling</w:t>
      </w:r>
      <w:bookmarkEnd w:id="18"/>
    </w:p>
    <w:p w14:paraId="56659D96" w14:textId="278B804C" w:rsidR="00D578B2" w:rsidRDefault="00EA2CF6" w:rsidP="00196CAF">
      <w:pPr>
        <w:ind w:left="720"/>
      </w:pPr>
      <w:r>
        <w:t>Belt and Pulley drive</w:t>
      </w:r>
    </w:p>
    <w:p w14:paraId="3CB6160E" w14:textId="77777777" w:rsidR="00196CAF" w:rsidRDefault="00196CAF" w:rsidP="00D578B2"/>
    <w:p w14:paraId="2EC9C86A" w14:textId="3C778DFB" w:rsidR="00D578B2" w:rsidRDefault="00D578B2" w:rsidP="001C06F0">
      <w:pPr>
        <w:pStyle w:val="Heading3"/>
        <w:numPr>
          <w:ilvl w:val="0"/>
          <w:numId w:val="4"/>
        </w:numPr>
      </w:pPr>
      <w:bookmarkStart w:id="19" w:name="_Toc183000644"/>
      <w:r>
        <w:t>Disengagement</w:t>
      </w:r>
      <w:bookmarkEnd w:id="19"/>
    </w:p>
    <w:p w14:paraId="466C4505" w14:textId="1E241BAD" w:rsidR="00E1086A" w:rsidRDefault="008B2349" w:rsidP="00EA2CF6">
      <w:pPr>
        <w:ind w:left="720"/>
      </w:pPr>
      <w:r>
        <w:t xml:space="preserve">Since the selected motor is backdrivable, the system can be electrically disengaged. Therefore, the </w:t>
      </w:r>
      <w:r w:rsidR="00EA2CF6">
        <w:t>considered</w:t>
      </w:r>
      <w:r>
        <w:t xml:space="preserve"> idea of a mechanical disengage</w:t>
      </w:r>
      <w:r w:rsidR="00EA2CF6">
        <w:t xml:space="preserve"> </w:t>
      </w:r>
      <w:r>
        <w:t xml:space="preserve">was </w:t>
      </w:r>
      <w:r w:rsidR="00EA2CF6">
        <w:t>discarded.</w:t>
      </w:r>
    </w:p>
    <w:p w14:paraId="22641376" w14:textId="77777777" w:rsidR="00125F05" w:rsidRDefault="00125F05">
      <w:pPr>
        <w:rPr>
          <w:rFonts w:asciiTheme="majorHAnsi" w:eastAsiaTheme="majorEastAsia" w:hAnsiTheme="majorHAnsi" w:cstheme="majorBidi"/>
          <w:color w:val="0F4761" w:themeColor="accent1" w:themeShade="BF"/>
          <w:sz w:val="32"/>
          <w:szCs w:val="32"/>
        </w:rPr>
      </w:pPr>
      <w:r>
        <w:br w:type="page"/>
      </w:r>
    </w:p>
    <w:p w14:paraId="11CC7042" w14:textId="5821C3DE" w:rsidR="001C06F0" w:rsidRDefault="00B5587D" w:rsidP="00B61D26">
      <w:pPr>
        <w:pStyle w:val="Heading2"/>
      </w:pPr>
      <w:bookmarkStart w:id="20" w:name="_Toc183000645"/>
      <w:r>
        <w:lastRenderedPageBreak/>
        <w:t>Scoring Matrix</w:t>
      </w:r>
      <w:bookmarkEnd w:id="20"/>
    </w:p>
    <w:p w14:paraId="7CAE7372" w14:textId="30B7458C" w:rsidR="00B5587D" w:rsidRDefault="00B5587D" w:rsidP="001C06F0">
      <w:r>
        <w:t xml:space="preserve">Suitable </w:t>
      </w:r>
      <w:r w:rsidR="00B5506C">
        <w:t xml:space="preserve">and relevant components were selected from each of the morphological table categories and made into defined “designs”. This would be </w:t>
      </w:r>
      <w:r w:rsidR="00B61D26">
        <w:t>rated by the following criteria:</w:t>
      </w:r>
    </w:p>
    <w:p w14:paraId="05696E13" w14:textId="77777777" w:rsidR="00B61D26" w:rsidRDefault="00B61D26" w:rsidP="001C06F0"/>
    <w:p w14:paraId="6484230D" w14:textId="0138D352" w:rsidR="00B61D26" w:rsidRDefault="009F5CBD" w:rsidP="00DF6220">
      <w:pPr>
        <w:pStyle w:val="Heading3"/>
        <w:numPr>
          <w:ilvl w:val="0"/>
          <w:numId w:val="6"/>
        </w:numPr>
      </w:pPr>
      <w:bookmarkStart w:id="21" w:name="_Toc183000646"/>
      <w:r>
        <w:t>Performance</w:t>
      </w:r>
      <w:bookmarkEnd w:id="21"/>
    </w:p>
    <w:p w14:paraId="48025C7B" w14:textId="77777777" w:rsidR="00515893" w:rsidRPr="00515893" w:rsidRDefault="00515893" w:rsidP="00515893">
      <w:pPr>
        <w:spacing w:after="0" w:line="240" w:lineRule="auto"/>
        <w:ind w:firstLine="720"/>
        <w:rPr>
          <w:rFonts w:ascii="Aptos" w:eastAsia="Times New Roman" w:hAnsi="Aptos" w:cs="Times New Roman"/>
          <w:color w:val="000000"/>
          <w:kern w:val="0"/>
          <w:sz w:val="22"/>
          <w:szCs w:val="22"/>
          <w:lang w:val="en-GB" w:eastAsia="en-GB"/>
          <w14:ligatures w14:val="none"/>
        </w:rPr>
      </w:pPr>
      <w:r w:rsidRPr="00515893">
        <w:rPr>
          <w:rFonts w:ascii="Aptos" w:eastAsia="Times New Roman" w:hAnsi="Aptos" w:cs="Times New Roman"/>
          <w:color w:val="000000"/>
          <w:kern w:val="0"/>
          <w:sz w:val="22"/>
          <w:szCs w:val="22"/>
          <w:lang w:val="en-GB" w:eastAsia="en-GB"/>
          <w14:ligatures w14:val="none"/>
        </w:rPr>
        <w:t>Delivering the calculated amount of torque without any compromise to the motor.</w:t>
      </w:r>
    </w:p>
    <w:p w14:paraId="5D4352C2" w14:textId="77777777" w:rsidR="00515893" w:rsidRPr="00515893" w:rsidRDefault="00515893" w:rsidP="00515893">
      <w:pPr>
        <w:ind w:left="720"/>
      </w:pPr>
    </w:p>
    <w:p w14:paraId="1AF1262F" w14:textId="085FE37F" w:rsidR="009F5CBD" w:rsidRDefault="009F5CBD" w:rsidP="00DF6220">
      <w:pPr>
        <w:pStyle w:val="Heading3"/>
        <w:numPr>
          <w:ilvl w:val="0"/>
          <w:numId w:val="6"/>
        </w:numPr>
      </w:pPr>
      <w:bookmarkStart w:id="22" w:name="_Toc183000647"/>
      <w:r>
        <w:t>Precision &amp; Accuracy</w:t>
      </w:r>
      <w:bookmarkEnd w:id="22"/>
    </w:p>
    <w:p w14:paraId="561DAF59" w14:textId="77777777" w:rsidR="00515893" w:rsidRPr="00515893" w:rsidRDefault="00515893" w:rsidP="00515893">
      <w:pPr>
        <w:spacing w:after="0" w:line="240" w:lineRule="auto"/>
        <w:ind w:left="720"/>
        <w:rPr>
          <w:rFonts w:ascii="Aptos" w:eastAsia="Times New Roman" w:hAnsi="Aptos" w:cs="Times New Roman"/>
          <w:color w:val="000000"/>
          <w:kern w:val="0"/>
          <w:sz w:val="22"/>
          <w:szCs w:val="22"/>
          <w:lang w:val="en-GB" w:eastAsia="en-GB"/>
          <w14:ligatures w14:val="none"/>
        </w:rPr>
      </w:pPr>
      <w:r w:rsidRPr="00515893">
        <w:rPr>
          <w:rFonts w:ascii="Aptos" w:eastAsia="Times New Roman" w:hAnsi="Aptos" w:cs="Times New Roman"/>
          <w:color w:val="000000"/>
          <w:kern w:val="0"/>
          <w:sz w:val="22"/>
          <w:szCs w:val="22"/>
          <w:lang w:val="en-GB" w:eastAsia="en-GB"/>
          <w14:ligatures w14:val="none"/>
        </w:rPr>
        <w:t>The ability of the steering system to precisely follow the desired path and make accurate adjustments.</w:t>
      </w:r>
    </w:p>
    <w:p w14:paraId="5B56B707" w14:textId="77777777" w:rsidR="00515893" w:rsidRPr="00515893" w:rsidRDefault="00515893" w:rsidP="00515893">
      <w:pPr>
        <w:ind w:left="720"/>
      </w:pPr>
    </w:p>
    <w:p w14:paraId="0A7E28F2" w14:textId="77777777" w:rsidR="00DE514C" w:rsidRDefault="009F5CBD" w:rsidP="003F127C">
      <w:pPr>
        <w:pStyle w:val="Heading3"/>
        <w:numPr>
          <w:ilvl w:val="0"/>
          <w:numId w:val="6"/>
        </w:numPr>
      </w:pPr>
      <w:bookmarkStart w:id="23" w:name="_Toc183000648"/>
      <w:r>
        <w:t>Reliability &amp; Durability</w:t>
      </w:r>
      <w:bookmarkEnd w:id="23"/>
    </w:p>
    <w:p w14:paraId="512CA52A" w14:textId="77777777" w:rsidR="00DE514C" w:rsidRPr="00DE514C" w:rsidRDefault="00DE514C" w:rsidP="00354004">
      <w:pPr>
        <w:spacing w:after="0" w:line="240" w:lineRule="auto"/>
        <w:ind w:left="720"/>
        <w:rPr>
          <w:rFonts w:ascii="Aptos" w:eastAsia="Times New Roman" w:hAnsi="Aptos" w:cs="Times New Roman"/>
          <w:color w:val="000000"/>
          <w:kern w:val="0"/>
          <w:sz w:val="22"/>
          <w:szCs w:val="22"/>
          <w:lang w:val="en-GB" w:eastAsia="en-GB"/>
          <w14:ligatures w14:val="none"/>
        </w:rPr>
      </w:pPr>
      <w:r w:rsidRPr="00DE514C">
        <w:rPr>
          <w:rFonts w:ascii="Aptos" w:eastAsia="Times New Roman" w:hAnsi="Aptos" w:cs="Times New Roman"/>
          <w:color w:val="000000"/>
          <w:kern w:val="0"/>
          <w:sz w:val="22"/>
          <w:szCs w:val="22"/>
          <w:lang w:val="en-GB" w:eastAsia="en-GB"/>
          <w14:ligatures w14:val="none"/>
        </w:rPr>
        <w:t>The system’s ability to consistently perform under various operating conditions and resist wear and tear.</w:t>
      </w:r>
    </w:p>
    <w:p w14:paraId="7C274E56" w14:textId="77777777" w:rsidR="00DE514C" w:rsidRPr="00DE514C" w:rsidRDefault="00DE514C" w:rsidP="00DE514C"/>
    <w:p w14:paraId="42B74A3E" w14:textId="3557F5D1" w:rsidR="009F5CBD" w:rsidRDefault="009F5CBD" w:rsidP="003F127C">
      <w:pPr>
        <w:pStyle w:val="Heading3"/>
        <w:numPr>
          <w:ilvl w:val="0"/>
          <w:numId w:val="6"/>
        </w:numPr>
      </w:pPr>
      <w:bookmarkStart w:id="24" w:name="_Toc183000649"/>
      <w:r>
        <w:t>Complexity &amp; Integration</w:t>
      </w:r>
      <w:bookmarkEnd w:id="24"/>
    </w:p>
    <w:p w14:paraId="5E0517D0" w14:textId="77777777" w:rsidR="00DE514C" w:rsidRPr="00DE514C" w:rsidRDefault="00DE514C" w:rsidP="00354004">
      <w:pPr>
        <w:spacing w:after="0" w:line="240" w:lineRule="auto"/>
        <w:ind w:left="720"/>
        <w:rPr>
          <w:rFonts w:ascii="Aptos" w:eastAsia="Times New Roman" w:hAnsi="Aptos" w:cs="Times New Roman"/>
          <w:color w:val="000000"/>
          <w:kern w:val="0"/>
          <w:sz w:val="22"/>
          <w:szCs w:val="22"/>
          <w:lang w:val="en-GB" w:eastAsia="en-GB"/>
          <w14:ligatures w14:val="none"/>
        </w:rPr>
      </w:pPr>
      <w:r w:rsidRPr="00DE514C">
        <w:rPr>
          <w:rFonts w:ascii="Aptos" w:eastAsia="Times New Roman" w:hAnsi="Aptos" w:cs="Times New Roman"/>
          <w:color w:val="000000"/>
          <w:kern w:val="0"/>
          <w:sz w:val="22"/>
          <w:szCs w:val="22"/>
          <w:lang w:val="en-GB" w:eastAsia="en-GB"/>
          <w14:ligatures w14:val="none"/>
        </w:rPr>
        <w:t>How easy the system is to design, implement, and integrate with the rest of the vehicle, including sensors, controllers, and other hardware.</w:t>
      </w:r>
    </w:p>
    <w:p w14:paraId="53385131" w14:textId="77777777" w:rsidR="00DE514C" w:rsidRPr="00DE514C" w:rsidRDefault="00DE514C" w:rsidP="00DE514C"/>
    <w:p w14:paraId="70E034D2" w14:textId="60E6425D" w:rsidR="009F5CBD" w:rsidRDefault="009F5CBD" w:rsidP="00DF6220">
      <w:pPr>
        <w:pStyle w:val="Heading3"/>
        <w:numPr>
          <w:ilvl w:val="0"/>
          <w:numId w:val="6"/>
        </w:numPr>
      </w:pPr>
      <w:bookmarkStart w:id="25" w:name="_Toc183000650"/>
      <w:r>
        <w:t>Cos</w:t>
      </w:r>
      <w:r w:rsidR="00892984">
        <w:t>t</w:t>
      </w:r>
      <w:r>
        <w:t>-Effectiveness</w:t>
      </w:r>
      <w:bookmarkEnd w:id="25"/>
    </w:p>
    <w:p w14:paraId="176B2B69" w14:textId="77777777" w:rsidR="00DE514C" w:rsidRPr="00DE514C" w:rsidRDefault="00DE514C" w:rsidP="00354004">
      <w:pPr>
        <w:spacing w:after="0" w:line="240" w:lineRule="auto"/>
        <w:ind w:left="720"/>
        <w:rPr>
          <w:rFonts w:ascii="Aptos" w:eastAsia="Times New Roman" w:hAnsi="Aptos" w:cs="Times New Roman"/>
          <w:color w:val="000000"/>
          <w:kern w:val="0"/>
          <w:sz w:val="22"/>
          <w:szCs w:val="22"/>
          <w:lang w:val="en-GB" w:eastAsia="en-GB"/>
          <w14:ligatures w14:val="none"/>
        </w:rPr>
      </w:pPr>
      <w:r w:rsidRPr="00DE514C">
        <w:rPr>
          <w:rFonts w:ascii="Aptos" w:eastAsia="Times New Roman" w:hAnsi="Aptos" w:cs="Times New Roman"/>
          <w:color w:val="000000"/>
          <w:kern w:val="0"/>
          <w:sz w:val="22"/>
          <w:szCs w:val="22"/>
          <w:lang w:val="en-GB" w:eastAsia="en-GB"/>
          <w14:ligatures w14:val="none"/>
        </w:rPr>
        <w:t>The overall cost of the steering system, including the cost of components, manufacturing, and maintenance.</w:t>
      </w:r>
    </w:p>
    <w:p w14:paraId="75CDE0FB" w14:textId="77777777" w:rsidR="00DE514C" w:rsidRPr="00DE514C" w:rsidRDefault="00DE514C" w:rsidP="00DE514C"/>
    <w:p w14:paraId="0375F66F" w14:textId="0B28A26F" w:rsidR="009F5CBD" w:rsidRDefault="009F5CBD" w:rsidP="00DF6220">
      <w:pPr>
        <w:pStyle w:val="Heading3"/>
        <w:numPr>
          <w:ilvl w:val="0"/>
          <w:numId w:val="6"/>
        </w:numPr>
      </w:pPr>
      <w:bookmarkStart w:id="26" w:name="_Toc183000651"/>
      <w:r>
        <w:t>Maintainability</w:t>
      </w:r>
      <w:bookmarkEnd w:id="26"/>
    </w:p>
    <w:p w14:paraId="6345977A" w14:textId="77777777" w:rsidR="00DE514C" w:rsidRPr="00DE514C" w:rsidRDefault="00DE514C" w:rsidP="00354004">
      <w:pPr>
        <w:spacing w:after="0" w:line="240" w:lineRule="auto"/>
        <w:ind w:firstLine="720"/>
        <w:rPr>
          <w:rFonts w:ascii="Aptos" w:eastAsia="Times New Roman" w:hAnsi="Aptos" w:cs="Times New Roman"/>
          <w:color w:val="000000"/>
          <w:kern w:val="0"/>
          <w:sz w:val="22"/>
          <w:szCs w:val="22"/>
          <w:lang w:val="en-GB" w:eastAsia="en-GB"/>
          <w14:ligatures w14:val="none"/>
        </w:rPr>
      </w:pPr>
      <w:r w:rsidRPr="00DE514C">
        <w:rPr>
          <w:rFonts w:ascii="Aptos" w:eastAsia="Times New Roman" w:hAnsi="Aptos" w:cs="Times New Roman"/>
          <w:color w:val="000000"/>
          <w:kern w:val="0"/>
          <w:sz w:val="22"/>
          <w:szCs w:val="22"/>
          <w:lang w:val="en-GB" w:eastAsia="en-GB"/>
          <w14:ligatures w14:val="none"/>
        </w:rPr>
        <w:t>The ease with which the system can be repaired, upgraded, or serviced.</w:t>
      </w:r>
    </w:p>
    <w:p w14:paraId="1C57CB58" w14:textId="77777777" w:rsidR="00DE514C" w:rsidRPr="00DE514C" w:rsidRDefault="00DE514C" w:rsidP="00DE514C"/>
    <w:p w14:paraId="1DEEFE78" w14:textId="41C6FA67" w:rsidR="009F5CBD" w:rsidRDefault="009F5CBD" w:rsidP="00DF6220">
      <w:pPr>
        <w:pStyle w:val="Heading3"/>
        <w:numPr>
          <w:ilvl w:val="0"/>
          <w:numId w:val="6"/>
        </w:numPr>
      </w:pPr>
      <w:bookmarkStart w:id="27" w:name="_Toc183000652"/>
      <w:r>
        <w:t>Safety</w:t>
      </w:r>
      <w:bookmarkEnd w:id="27"/>
    </w:p>
    <w:p w14:paraId="470B80E9" w14:textId="77B11C97" w:rsidR="00354004" w:rsidRPr="00354004" w:rsidRDefault="00354004" w:rsidP="00354004">
      <w:pPr>
        <w:spacing w:after="0" w:line="240" w:lineRule="auto"/>
        <w:ind w:left="720"/>
        <w:rPr>
          <w:rFonts w:ascii="Aptos" w:eastAsia="Times New Roman" w:hAnsi="Aptos" w:cs="Times New Roman"/>
          <w:color w:val="000000"/>
          <w:kern w:val="0"/>
          <w:sz w:val="22"/>
          <w:szCs w:val="22"/>
          <w:lang w:val="en-GB" w:eastAsia="en-GB"/>
          <w14:ligatures w14:val="none"/>
        </w:rPr>
      </w:pPr>
      <w:r w:rsidRPr="00354004">
        <w:rPr>
          <w:rFonts w:ascii="Aptos" w:eastAsia="Times New Roman" w:hAnsi="Aptos" w:cs="Times New Roman"/>
          <w:color w:val="000000"/>
          <w:kern w:val="0"/>
          <w:sz w:val="22"/>
          <w:szCs w:val="22"/>
          <w:lang w:val="en-GB" w:eastAsia="en-GB"/>
          <w14:ligatures w14:val="none"/>
        </w:rPr>
        <w:t>Built-in safety features, fail-safes, and redundancy to prevent system failures from compromising the vehicle’s performance.</w:t>
      </w:r>
    </w:p>
    <w:p w14:paraId="5AA2BD7D" w14:textId="77777777" w:rsidR="00354004" w:rsidRPr="00354004" w:rsidRDefault="00354004" w:rsidP="00354004"/>
    <w:p w14:paraId="784F908B" w14:textId="2FA29F44" w:rsidR="009F5CBD" w:rsidRDefault="009F5CBD" w:rsidP="00DF6220">
      <w:pPr>
        <w:pStyle w:val="Heading3"/>
        <w:numPr>
          <w:ilvl w:val="0"/>
          <w:numId w:val="6"/>
        </w:numPr>
      </w:pPr>
      <w:bookmarkStart w:id="28" w:name="_Toc183000653"/>
      <w:r>
        <w:t>Modularity</w:t>
      </w:r>
      <w:bookmarkEnd w:id="28"/>
    </w:p>
    <w:p w14:paraId="186FEE23" w14:textId="77777777" w:rsidR="00354004" w:rsidRPr="00354004" w:rsidRDefault="00354004" w:rsidP="00354004">
      <w:pPr>
        <w:spacing w:after="0" w:line="240" w:lineRule="auto"/>
        <w:ind w:firstLine="720"/>
        <w:rPr>
          <w:rFonts w:ascii="Aptos" w:eastAsia="Times New Roman" w:hAnsi="Aptos" w:cs="Times New Roman"/>
          <w:color w:val="000000"/>
          <w:kern w:val="0"/>
          <w:sz w:val="22"/>
          <w:szCs w:val="22"/>
          <w:lang w:val="en-GB" w:eastAsia="en-GB"/>
          <w14:ligatures w14:val="none"/>
        </w:rPr>
      </w:pPr>
      <w:r w:rsidRPr="00354004">
        <w:rPr>
          <w:rFonts w:ascii="Aptos" w:eastAsia="Times New Roman" w:hAnsi="Aptos" w:cs="Times New Roman"/>
          <w:color w:val="000000"/>
          <w:kern w:val="0"/>
          <w:sz w:val="22"/>
          <w:szCs w:val="22"/>
          <w:lang w:val="en-GB" w:eastAsia="en-GB"/>
          <w14:ligatures w14:val="none"/>
        </w:rPr>
        <w:t>Ease of create a modular variant, that is compliant with FSAE rules.</w:t>
      </w:r>
    </w:p>
    <w:p w14:paraId="5E5A045F" w14:textId="77777777" w:rsidR="00354004" w:rsidRPr="00354004" w:rsidRDefault="00354004" w:rsidP="00354004"/>
    <w:p w14:paraId="058B6381" w14:textId="4134F870" w:rsidR="009F5CBD" w:rsidRDefault="009F5CBD" w:rsidP="00DF6220">
      <w:pPr>
        <w:pStyle w:val="Heading3"/>
        <w:numPr>
          <w:ilvl w:val="0"/>
          <w:numId w:val="6"/>
        </w:numPr>
      </w:pPr>
      <w:bookmarkStart w:id="29" w:name="_Toc183000654"/>
      <w:r>
        <w:lastRenderedPageBreak/>
        <w:t>Scalability &amp; Flexibility</w:t>
      </w:r>
      <w:bookmarkEnd w:id="29"/>
    </w:p>
    <w:p w14:paraId="4083C156" w14:textId="77777777" w:rsidR="00354004" w:rsidRDefault="00354004" w:rsidP="00354004">
      <w:pPr>
        <w:spacing w:after="0" w:line="240" w:lineRule="auto"/>
        <w:ind w:firstLine="720"/>
        <w:rPr>
          <w:rFonts w:ascii="Aptos" w:eastAsia="Times New Roman" w:hAnsi="Aptos" w:cs="Times New Roman"/>
          <w:color w:val="000000"/>
          <w:kern w:val="0"/>
          <w:sz w:val="22"/>
          <w:szCs w:val="22"/>
          <w:lang w:val="en-GB" w:eastAsia="en-GB"/>
          <w14:ligatures w14:val="none"/>
        </w:rPr>
      </w:pPr>
      <w:r w:rsidRPr="00354004">
        <w:rPr>
          <w:rFonts w:ascii="Aptos" w:eastAsia="Times New Roman" w:hAnsi="Aptos" w:cs="Times New Roman"/>
          <w:color w:val="000000"/>
          <w:kern w:val="0"/>
          <w:sz w:val="22"/>
          <w:szCs w:val="22"/>
          <w:lang w:val="en-GB" w:eastAsia="en-GB"/>
          <w14:ligatures w14:val="none"/>
        </w:rPr>
        <w:t>Ease of using current design to be used in future iterations.</w:t>
      </w:r>
    </w:p>
    <w:p w14:paraId="26E5EAC9" w14:textId="77777777" w:rsidR="00354004" w:rsidRDefault="00354004" w:rsidP="00125F05">
      <w:pPr>
        <w:rPr>
          <w:lang w:val="en-GB" w:eastAsia="en-GB"/>
        </w:rPr>
      </w:pPr>
    </w:p>
    <w:p w14:paraId="5245CD80" w14:textId="4232FA32" w:rsidR="00362258" w:rsidRPr="00354004" w:rsidRDefault="00362258" w:rsidP="00125F05">
      <w:pPr>
        <w:rPr>
          <w:lang w:val="en-GB" w:eastAsia="en-GB"/>
        </w:rPr>
      </w:pPr>
      <w:r>
        <w:rPr>
          <w:lang w:val="en-GB" w:eastAsia="en-GB"/>
        </w:rPr>
        <w:t>Using these criteria the following design was proposed:</w:t>
      </w:r>
    </w:p>
    <w:p w14:paraId="19C11DB9" w14:textId="1414F0C8" w:rsidR="00354004" w:rsidRPr="00A63756" w:rsidRDefault="00362258" w:rsidP="00125F05">
      <w:pPr>
        <w:rPr>
          <w:lang w:val="en-GB" w:eastAsia="en-GB"/>
        </w:rPr>
      </w:pPr>
      <w:commentRangeStart w:id="30"/>
      <w:r w:rsidRPr="00362258">
        <w:rPr>
          <w:lang w:val="en-GB" w:eastAsia="en-GB"/>
        </w:rPr>
        <w:t>B</w:t>
      </w:r>
      <w:r>
        <w:rPr>
          <w:lang w:val="en-GB" w:eastAsia="en-GB"/>
        </w:rPr>
        <w:t>L</w:t>
      </w:r>
      <w:r w:rsidRPr="00362258">
        <w:rPr>
          <w:lang w:val="en-GB" w:eastAsia="en-GB"/>
        </w:rPr>
        <w:t>DC controlled using magnetic rotary encoder (being positioned directly at the end of the motor shaft)</w:t>
      </w:r>
      <w:commentRangeEnd w:id="30"/>
      <w:r w:rsidR="009D2D95">
        <w:rPr>
          <w:rStyle w:val="CommentReference"/>
        </w:rPr>
        <w:commentReference w:id="30"/>
      </w:r>
      <w:r w:rsidRPr="00362258">
        <w:rPr>
          <w:lang w:val="en-GB" w:eastAsia="en-GB"/>
        </w:rPr>
        <w:t xml:space="preserve">. </w:t>
      </w:r>
      <w:commentRangeStart w:id="31"/>
      <w:r w:rsidRPr="00362258">
        <w:rPr>
          <w:lang w:val="en-GB" w:eastAsia="en-GB"/>
        </w:rPr>
        <w:t>It would be situated at the bottom of the floor</w:t>
      </w:r>
      <w:commentRangeEnd w:id="31"/>
      <w:r w:rsidR="00A63756">
        <w:rPr>
          <w:rStyle w:val="CommentReference"/>
        </w:rPr>
        <w:commentReference w:id="31"/>
      </w:r>
      <w:r w:rsidRPr="00362258">
        <w:rPr>
          <w:lang w:val="en-GB" w:eastAsia="en-GB"/>
        </w:rPr>
        <w:t>, driven by a set of gears</w:t>
      </w:r>
      <w:r>
        <w:rPr>
          <w:lang w:val="en-GB" w:eastAsia="en-GB"/>
        </w:rPr>
        <w:t xml:space="preserve"> and pulleys</w:t>
      </w:r>
      <w:r w:rsidRPr="00362258">
        <w:rPr>
          <w:lang w:val="en-GB" w:eastAsia="en-GB"/>
        </w:rPr>
        <w:t xml:space="preserve">. </w:t>
      </w:r>
      <w:r w:rsidR="00ED4BA5">
        <w:rPr>
          <w:lang w:val="en-GB" w:eastAsia="en-GB"/>
        </w:rPr>
        <w:t xml:space="preserve">The system can be disengaged by electrically </w:t>
      </w:r>
      <w:r w:rsidR="00A63756">
        <w:rPr>
          <w:lang w:val="en-GB" w:eastAsia="en-GB"/>
        </w:rPr>
        <w:t xml:space="preserve">disconnecting the motor, </w:t>
      </w:r>
      <w:r w:rsidRPr="00362258">
        <w:rPr>
          <w:lang w:val="en-GB" w:eastAsia="en-GB"/>
        </w:rPr>
        <w:t xml:space="preserve">as it is </w:t>
      </w:r>
      <w:r w:rsidR="00A63756" w:rsidRPr="00362258">
        <w:rPr>
          <w:lang w:val="en-GB" w:eastAsia="en-GB"/>
        </w:rPr>
        <w:t>backdrivable</w:t>
      </w:r>
      <w:r w:rsidRPr="00362258">
        <w:rPr>
          <w:lang w:val="en-GB" w:eastAsia="en-GB"/>
        </w:rPr>
        <w:t>.</w:t>
      </w:r>
    </w:p>
    <w:p w14:paraId="2C3ED826" w14:textId="068DBE6B" w:rsidR="00362258" w:rsidRDefault="00F3259A" w:rsidP="00125F05">
      <w:commentRangeStart w:id="32"/>
      <w:r>
        <w:t>However,</w:t>
      </w:r>
      <w:r w:rsidR="00362258">
        <w:t xml:space="preserve"> with a slight </w:t>
      </w:r>
      <w:r w:rsidR="00392ED6">
        <w:t>change in motors led to the sensor being discarded.</w:t>
      </w:r>
      <w:commentRangeEnd w:id="32"/>
      <w:r w:rsidR="00A63756">
        <w:rPr>
          <w:rStyle w:val="CommentReference"/>
        </w:rPr>
        <w:commentReference w:id="32"/>
      </w:r>
    </w:p>
    <w:p w14:paraId="11133749" w14:textId="77777777" w:rsidR="00F3259A" w:rsidRPr="00354004" w:rsidRDefault="00F3259A" w:rsidP="00125F05"/>
    <w:p w14:paraId="7D9A587C" w14:textId="35C77463" w:rsidR="006D5DFF" w:rsidRDefault="006D5DFF" w:rsidP="006C41B0">
      <w:pPr>
        <w:pStyle w:val="Heading1"/>
      </w:pPr>
      <w:bookmarkStart w:id="33" w:name="_Toc183000655"/>
      <w:r>
        <w:t>Issues &amp; Feedback</w:t>
      </w:r>
      <w:bookmarkEnd w:id="33"/>
    </w:p>
    <w:p w14:paraId="76978DB6" w14:textId="15C9481F" w:rsidR="006C41B0" w:rsidRDefault="006C41B0" w:rsidP="006C41B0">
      <w:pPr>
        <w:pStyle w:val="ListParagraph"/>
        <w:numPr>
          <w:ilvl w:val="0"/>
          <w:numId w:val="10"/>
        </w:numPr>
      </w:pPr>
      <w:r>
        <w:t>Motor torque calculations took a long time to confirm and validate</w:t>
      </w:r>
      <w:r w:rsidR="00DA086A">
        <w:t>,</w:t>
      </w:r>
      <w:r>
        <w:t xml:space="preserve"> </w:t>
      </w:r>
      <w:commentRangeStart w:id="34"/>
      <w:r>
        <w:t>resulting in the team getting access to it a couple of weeks in</w:t>
      </w:r>
      <w:commentRangeEnd w:id="34"/>
      <w:r w:rsidR="00DA086A">
        <w:rPr>
          <w:rStyle w:val="CommentReference"/>
        </w:rPr>
        <w:commentReference w:id="34"/>
      </w:r>
      <w:r>
        <w:t>.</w:t>
      </w:r>
    </w:p>
    <w:p w14:paraId="3BC434E7" w14:textId="691A4C59" w:rsidR="006C41B0" w:rsidRDefault="002058C3" w:rsidP="006C41B0">
      <w:pPr>
        <w:pStyle w:val="ListParagraph"/>
        <w:numPr>
          <w:ilvl w:val="0"/>
          <w:numId w:val="10"/>
        </w:numPr>
      </w:pPr>
      <w:commentRangeStart w:id="35"/>
      <w:r>
        <w:t xml:space="preserve">Alterations made to the designs were not </w:t>
      </w:r>
      <w:r w:rsidR="006E321C">
        <w:t xml:space="preserve">being </w:t>
      </w:r>
      <w:r>
        <w:t>documented and justified.</w:t>
      </w:r>
      <w:commentRangeEnd w:id="35"/>
      <w:r w:rsidR="00C57BAE">
        <w:rPr>
          <w:rStyle w:val="CommentReference"/>
        </w:rPr>
        <w:commentReference w:id="35"/>
      </w:r>
    </w:p>
    <w:p w14:paraId="45D69238" w14:textId="35CA3F57" w:rsidR="0032296B" w:rsidRDefault="002058C3" w:rsidP="0032296B">
      <w:pPr>
        <w:pStyle w:val="ListParagraph"/>
        <w:numPr>
          <w:ilvl w:val="0"/>
          <w:numId w:val="10"/>
        </w:numPr>
      </w:pPr>
      <w:r>
        <w:t>Communications were not consistent in the first few weeks</w:t>
      </w:r>
      <w:r w:rsidR="00C57BAE">
        <w:t>,</w:t>
      </w:r>
      <w:r>
        <w:t xml:space="preserve"> </w:t>
      </w:r>
      <w:commentRangeStart w:id="36"/>
      <w:r>
        <w:t>but afterwards was resolved appropriately</w:t>
      </w:r>
      <w:commentRangeEnd w:id="36"/>
      <w:r w:rsidR="00283EC4">
        <w:rPr>
          <w:rStyle w:val="CommentReference"/>
        </w:rPr>
        <w:commentReference w:id="36"/>
      </w:r>
      <w:r>
        <w:t>.</w:t>
      </w:r>
      <w:r w:rsidR="0032296B">
        <w:t xml:space="preserve"> Could have solved this a lot quicker.</w:t>
      </w:r>
    </w:p>
    <w:p w14:paraId="689279FB" w14:textId="357F4E4C" w:rsidR="00301AE7" w:rsidRDefault="00301AE7" w:rsidP="0032296B">
      <w:pPr>
        <w:pStyle w:val="ListParagraph"/>
        <w:numPr>
          <w:ilvl w:val="0"/>
          <w:numId w:val="10"/>
        </w:numPr>
      </w:pPr>
      <w:commentRangeStart w:id="37"/>
      <w:r>
        <w:t xml:space="preserve">Issues with team members </w:t>
      </w:r>
      <w:r w:rsidR="00921C45">
        <w:t>not showing up to meetings and not living up to agreements.</w:t>
      </w:r>
      <w:commentRangeEnd w:id="37"/>
      <w:r w:rsidR="00921C45">
        <w:rPr>
          <w:rStyle w:val="CommentReference"/>
        </w:rPr>
        <w:commentReference w:id="37"/>
      </w:r>
    </w:p>
    <w:p w14:paraId="010C337F" w14:textId="30EFEA12" w:rsidR="0032296B" w:rsidRDefault="0032296B" w:rsidP="0032296B">
      <w:pPr>
        <w:pStyle w:val="ListParagraph"/>
        <w:numPr>
          <w:ilvl w:val="0"/>
          <w:numId w:val="10"/>
        </w:numPr>
      </w:pPr>
      <w:r>
        <w:t>Issues with final design not being in accordance with space constraints (refer to CAD and FSAE rules).</w:t>
      </w:r>
    </w:p>
    <w:p w14:paraId="568CC424" w14:textId="245E659B" w:rsidR="006E321C" w:rsidRPr="006C41B0" w:rsidRDefault="006E321C" w:rsidP="006E321C">
      <w:pPr>
        <w:pStyle w:val="ListParagraph"/>
        <w:numPr>
          <w:ilvl w:val="0"/>
          <w:numId w:val="10"/>
        </w:numPr>
      </w:pPr>
      <w:r>
        <w:t>Difficult</w:t>
      </w:r>
      <w:r w:rsidR="00301AE7">
        <w:t>y</w:t>
      </w:r>
      <w:r>
        <w:t xml:space="preserve"> to come to decisions about final design.</w:t>
      </w:r>
    </w:p>
    <w:sectPr w:rsidR="006E321C" w:rsidRPr="006C41B0">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homas Kjeldsen" w:date="2024-11-20T13:12:00Z" w:initials="TK">
    <w:p w14:paraId="49C1E99B" w14:textId="77777777" w:rsidR="008B360A" w:rsidRDefault="00A9038C" w:rsidP="008B360A">
      <w:r>
        <w:rPr>
          <w:rStyle w:val="CommentReference"/>
        </w:rPr>
        <w:annotationRef/>
      </w:r>
      <w:r w:rsidR="008B360A">
        <w:rPr>
          <w:sz w:val="20"/>
          <w:szCs w:val="20"/>
        </w:rPr>
        <w:t>General comments: The descriptions are very brief and don’t honor the level and amount of work that we put in during 12 weeks. However, given that it was all written by one person, I guess it’s as good as it gets…</w:t>
      </w:r>
    </w:p>
  </w:comment>
  <w:comment w:id="1" w:author="Thomas Kjeldsen" w:date="2024-11-20T12:27:00Z" w:initials="TK">
    <w:p w14:paraId="39B63B20" w14:textId="6F3FFC08" w:rsidR="00B74315" w:rsidRDefault="00B74315" w:rsidP="00B74315">
      <w:r>
        <w:rPr>
          <w:rStyle w:val="CommentReference"/>
        </w:rPr>
        <w:annotationRef/>
      </w:r>
      <w:r>
        <w:rPr>
          <w:color w:val="000000"/>
          <w:sz w:val="20"/>
          <w:szCs w:val="20"/>
        </w:rPr>
        <w:t>I don’t think this is a fitting word</w:t>
      </w:r>
    </w:p>
  </w:comment>
  <w:comment w:id="3" w:author="Thomas Kjeldsen" w:date="2024-11-20T12:30:00Z" w:initials="TK">
    <w:p w14:paraId="0D31A1E6" w14:textId="77777777" w:rsidR="00B53E77" w:rsidRDefault="00B53E77" w:rsidP="00B53E77">
      <w:r>
        <w:rPr>
          <w:rStyle w:val="CommentReference"/>
        </w:rPr>
        <w:annotationRef/>
      </w:r>
      <w:r>
        <w:rPr>
          <w:color w:val="000000"/>
          <w:sz w:val="20"/>
          <w:szCs w:val="20"/>
        </w:rPr>
        <w:t>I think the executive summary should summarise the solution, but honestly I don’t know how to rewrite it</w:t>
      </w:r>
    </w:p>
  </w:comment>
  <w:comment w:id="4" w:author="Thomas Kjeldsen" w:date="2024-11-20T12:29:00Z" w:initials="TK">
    <w:p w14:paraId="0ACFB90E" w14:textId="3C535B7D" w:rsidR="00620F10" w:rsidRDefault="00620F10" w:rsidP="00620F10">
      <w:r>
        <w:rPr>
          <w:rStyle w:val="CommentReference"/>
        </w:rPr>
        <w:annotationRef/>
      </w:r>
      <w:r>
        <w:rPr>
          <w:color w:val="000000"/>
          <w:sz w:val="20"/>
          <w:szCs w:val="20"/>
        </w:rPr>
        <w:t>Isn’t it rack and pinion (not worm)?</w:t>
      </w:r>
    </w:p>
  </w:comment>
  <w:comment w:id="7" w:author="Thomas Kjeldsen" w:date="2024-11-20T12:35:00Z" w:initials="TK">
    <w:p w14:paraId="2087CF20" w14:textId="77777777" w:rsidR="003039BC" w:rsidRDefault="003039BC" w:rsidP="003039BC">
      <w:r>
        <w:rPr>
          <w:rStyle w:val="CommentReference"/>
        </w:rPr>
        <w:annotationRef/>
      </w:r>
      <w:r>
        <w:rPr>
          <w:color w:val="000000"/>
          <w:sz w:val="20"/>
          <w:szCs w:val="20"/>
        </w:rPr>
        <w:t>Could this be exported as a PDF with white/transparent background with black text and lines?</w:t>
      </w:r>
    </w:p>
  </w:comment>
  <w:comment w:id="8" w:author="Thomas Kjeldsen" w:date="2024-11-20T12:36:00Z" w:initials="TK">
    <w:p w14:paraId="1F75CE9B" w14:textId="77777777" w:rsidR="00B33CC2" w:rsidRDefault="00B33CC2" w:rsidP="00B33CC2">
      <w:r>
        <w:rPr>
          <w:rStyle w:val="CommentReference"/>
        </w:rPr>
        <w:annotationRef/>
      </w:r>
      <w:r>
        <w:rPr>
          <w:color w:val="000000"/>
          <w:sz w:val="20"/>
          <w:szCs w:val="20"/>
        </w:rPr>
        <w:t>This seems a bit odd without description of the other weeks</w:t>
      </w:r>
    </w:p>
  </w:comment>
  <w:comment w:id="11" w:author="Thomas Kjeldsen" w:date="2024-11-20T12:49:00Z" w:initials="TK">
    <w:p w14:paraId="3B41F002" w14:textId="77777777" w:rsidR="00C2121B" w:rsidRDefault="00C2121B" w:rsidP="00C2121B">
      <w:r>
        <w:rPr>
          <w:rStyle w:val="CommentReference"/>
        </w:rPr>
        <w:annotationRef/>
      </w:r>
      <w:r>
        <w:rPr>
          <w:color w:val="000000"/>
          <w:sz w:val="20"/>
          <w:szCs w:val="20"/>
        </w:rPr>
        <w:t>Insert as figure</w:t>
      </w:r>
    </w:p>
  </w:comment>
  <w:comment w:id="14" w:author="Thomas Kjeldsen" w:date="2024-11-20T12:46:00Z" w:initials="TK">
    <w:p w14:paraId="1793954A" w14:textId="145BA020" w:rsidR="00583D89" w:rsidRDefault="00583D89" w:rsidP="00583D89">
      <w:r>
        <w:rPr>
          <w:rStyle w:val="CommentReference"/>
        </w:rPr>
        <w:annotationRef/>
      </w:r>
      <w:r>
        <w:rPr>
          <w:color w:val="000000"/>
          <w:sz w:val="20"/>
          <w:szCs w:val="20"/>
        </w:rPr>
        <w:t>These two contradict each other</w:t>
      </w:r>
    </w:p>
  </w:comment>
  <w:comment w:id="17" w:author="Thomas Kjeldsen" w:date="2024-11-20T12:47:00Z" w:initials="TK">
    <w:p w14:paraId="39A995D9" w14:textId="77777777" w:rsidR="00583D89" w:rsidRDefault="00583D89" w:rsidP="00583D89">
      <w:r>
        <w:rPr>
          <w:rStyle w:val="CommentReference"/>
        </w:rPr>
        <w:annotationRef/>
      </w:r>
      <w:r>
        <w:rPr>
          <w:color w:val="000000"/>
          <w:sz w:val="20"/>
          <w:szCs w:val="20"/>
        </w:rPr>
        <w:t>Still inside the car</w:t>
      </w:r>
    </w:p>
  </w:comment>
  <w:comment w:id="30" w:author="Thomas Kjeldsen" w:date="2024-11-20T12:58:00Z" w:initials="TK">
    <w:p w14:paraId="7AA688D5" w14:textId="77777777" w:rsidR="009D2D95" w:rsidRDefault="009D2D95" w:rsidP="009D2D95">
      <w:r>
        <w:rPr>
          <w:rStyle w:val="CommentReference"/>
        </w:rPr>
        <w:annotationRef/>
      </w:r>
      <w:r>
        <w:rPr>
          <w:color w:val="000000"/>
          <w:sz w:val="20"/>
          <w:szCs w:val="20"/>
        </w:rPr>
        <w:t>Contradicts (see comment above about sensor)</w:t>
      </w:r>
    </w:p>
  </w:comment>
  <w:comment w:id="31" w:author="Thomas Kjeldsen" w:date="2024-11-20T13:04:00Z" w:initials="TK">
    <w:p w14:paraId="1790E315" w14:textId="77777777" w:rsidR="00A63756" w:rsidRDefault="00A63756" w:rsidP="00A63756">
      <w:r>
        <w:rPr>
          <w:rStyle w:val="CommentReference"/>
        </w:rPr>
        <w:annotationRef/>
      </w:r>
      <w:r>
        <w:rPr>
          <w:color w:val="000000"/>
          <w:sz w:val="20"/>
          <w:szCs w:val="20"/>
        </w:rPr>
        <w:t>Not all the way on the bottom, more like “in the floor”</w:t>
      </w:r>
    </w:p>
  </w:comment>
  <w:comment w:id="32" w:author="Thomas Kjeldsen" w:date="2024-11-20T13:04:00Z" w:initials="TK">
    <w:p w14:paraId="0265F3AA" w14:textId="77777777" w:rsidR="00A63756" w:rsidRDefault="00A63756" w:rsidP="00A63756">
      <w:r>
        <w:rPr>
          <w:rStyle w:val="CommentReference"/>
        </w:rPr>
        <w:annotationRef/>
      </w:r>
      <w:r>
        <w:rPr>
          <w:color w:val="000000"/>
          <w:sz w:val="20"/>
          <w:szCs w:val="20"/>
        </w:rPr>
        <w:t>This just seems mysterious to an outsider</w:t>
      </w:r>
    </w:p>
  </w:comment>
  <w:comment w:id="34" w:author="Thomas Kjeldsen" w:date="2024-11-20T13:05:00Z" w:initials="TK">
    <w:p w14:paraId="17A3FEB0" w14:textId="77777777" w:rsidR="00DA086A" w:rsidRDefault="00DA086A" w:rsidP="00DA086A">
      <w:r>
        <w:rPr>
          <w:rStyle w:val="CommentReference"/>
        </w:rPr>
        <w:annotationRef/>
      </w:r>
      <w:r>
        <w:rPr>
          <w:color w:val="000000"/>
          <w:sz w:val="20"/>
          <w:szCs w:val="20"/>
        </w:rPr>
        <w:t>Not sure I understand this</w:t>
      </w:r>
    </w:p>
  </w:comment>
  <w:comment w:id="35" w:author="Thomas Kjeldsen" w:date="2024-11-20T13:06:00Z" w:initials="TK">
    <w:p w14:paraId="7B0B0FBB" w14:textId="77777777" w:rsidR="00C57BAE" w:rsidRDefault="00C57BAE" w:rsidP="00C57BAE">
      <w:r>
        <w:rPr>
          <w:rStyle w:val="CommentReference"/>
        </w:rPr>
        <w:annotationRef/>
      </w:r>
      <w:r>
        <w:rPr>
          <w:color w:val="000000"/>
          <w:sz w:val="20"/>
          <w:szCs w:val="20"/>
        </w:rPr>
        <w:t>This sounds really bad. They were kind of documented, just not formally</w:t>
      </w:r>
    </w:p>
  </w:comment>
  <w:comment w:id="36" w:author="Thomas Kjeldsen" w:date="2024-11-20T13:08:00Z" w:initials="TK">
    <w:p w14:paraId="280A5156" w14:textId="77777777" w:rsidR="00283EC4" w:rsidRDefault="00283EC4" w:rsidP="00283EC4">
      <w:r>
        <w:rPr>
          <w:rStyle w:val="CommentReference"/>
        </w:rPr>
        <w:annotationRef/>
      </w:r>
      <w:r>
        <w:rPr>
          <w:color w:val="000000"/>
          <w:sz w:val="20"/>
          <w:szCs w:val="20"/>
        </w:rPr>
        <w:t>No, it was not, and people still don’t live up to our agreements.</w:t>
      </w:r>
    </w:p>
  </w:comment>
  <w:comment w:id="37" w:author="Thomas Kjeldsen" w:date="2024-11-20T13:10:00Z" w:initials="TK">
    <w:p w14:paraId="6FEB7F5D" w14:textId="77777777" w:rsidR="00921C45" w:rsidRDefault="00921C45" w:rsidP="00921C45">
      <w:r>
        <w:rPr>
          <w:rStyle w:val="CommentReference"/>
        </w:rPr>
        <w:annotationRef/>
      </w:r>
      <w:r>
        <w:rPr>
          <w:color w:val="000000"/>
          <w:sz w:val="20"/>
          <w:szCs w:val="20"/>
        </w:rPr>
        <w:t>Added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C1E99B" w15:done="0"/>
  <w15:commentEx w15:paraId="39B63B20" w15:done="0"/>
  <w15:commentEx w15:paraId="0D31A1E6" w15:done="0"/>
  <w15:commentEx w15:paraId="0ACFB90E" w15:done="0"/>
  <w15:commentEx w15:paraId="2087CF20" w15:done="0"/>
  <w15:commentEx w15:paraId="1F75CE9B" w15:done="0"/>
  <w15:commentEx w15:paraId="3B41F002" w15:done="0"/>
  <w15:commentEx w15:paraId="1793954A" w15:done="0"/>
  <w15:commentEx w15:paraId="39A995D9" w15:done="0"/>
  <w15:commentEx w15:paraId="7AA688D5" w15:done="0"/>
  <w15:commentEx w15:paraId="1790E315" w15:done="0"/>
  <w15:commentEx w15:paraId="0265F3AA" w15:done="0"/>
  <w15:commentEx w15:paraId="17A3FEB0" w15:done="0"/>
  <w15:commentEx w15:paraId="7B0B0FBB" w15:done="0"/>
  <w15:commentEx w15:paraId="280A5156" w15:done="0"/>
  <w15:commentEx w15:paraId="6FEB7F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571796" w16cex:dateUtc="2024-11-20T02:12:00Z"/>
  <w16cex:commentExtensible w16cex:durableId="5270661C" w16cex:dateUtc="2024-11-20T01:27:00Z"/>
  <w16cex:commentExtensible w16cex:durableId="51FA27F3" w16cex:dateUtc="2024-11-20T01:30:00Z"/>
  <w16cex:commentExtensible w16cex:durableId="1A965D80" w16cex:dateUtc="2024-11-20T01:29:00Z"/>
  <w16cex:commentExtensible w16cex:durableId="2F57091B" w16cex:dateUtc="2024-11-20T01:35:00Z"/>
  <w16cex:commentExtensible w16cex:durableId="2810102E" w16cex:dateUtc="2024-11-20T01:36:00Z"/>
  <w16cex:commentExtensible w16cex:durableId="07380CB0" w16cex:dateUtc="2024-11-20T01:49:00Z"/>
  <w16cex:commentExtensible w16cex:durableId="497DD060" w16cex:dateUtc="2024-11-20T01:46:00Z"/>
  <w16cex:commentExtensible w16cex:durableId="1D0406AB" w16cex:dateUtc="2024-11-20T01:47:00Z"/>
  <w16cex:commentExtensible w16cex:durableId="2AB5273A" w16cex:dateUtc="2024-11-20T01:58:00Z"/>
  <w16cex:commentExtensible w16cex:durableId="111811EC" w16cex:dateUtc="2024-11-20T02:04:00Z"/>
  <w16cex:commentExtensible w16cex:durableId="67EEA551" w16cex:dateUtc="2024-11-20T02:04:00Z"/>
  <w16cex:commentExtensible w16cex:durableId="0592E14E" w16cex:dateUtc="2024-11-20T02:05:00Z"/>
  <w16cex:commentExtensible w16cex:durableId="285A2F8E" w16cex:dateUtc="2024-11-20T02:06:00Z"/>
  <w16cex:commentExtensible w16cex:durableId="5ADF41C6" w16cex:dateUtc="2024-11-20T02:08:00Z"/>
  <w16cex:commentExtensible w16cex:durableId="022BB693" w16cex:dateUtc="2024-11-20T0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C1E99B" w16cid:durableId="53571796"/>
  <w16cid:commentId w16cid:paraId="39B63B20" w16cid:durableId="5270661C"/>
  <w16cid:commentId w16cid:paraId="0D31A1E6" w16cid:durableId="51FA27F3"/>
  <w16cid:commentId w16cid:paraId="0ACFB90E" w16cid:durableId="1A965D80"/>
  <w16cid:commentId w16cid:paraId="2087CF20" w16cid:durableId="2F57091B"/>
  <w16cid:commentId w16cid:paraId="1F75CE9B" w16cid:durableId="2810102E"/>
  <w16cid:commentId w16cid:paraId="3B41F002" w16cid:durableId="07380CB0"/>
  <w16cid:commentId w16cid:paraId="1793954A" w16cid:durableId="497DD060"/>
  <w16cid:commentId w16cid:paraId="39A995D9" w16cid:durableId="1D0406AB"/>
  <w16cid:commentId w16cid:paraId="7AA688D5" w16cid:durableId="2AB5273A"/>
  <w16cid:commentId w16cid:paraId="1790E315" w16cid:durableId="111811EC"/>
  <w16cid:commentId w16cid:paraId="0265F3AA" w16cid:durableId="67EEA551"/>
  <w16cid:commentId w16cid:paraId="17A3FEB0" w16cid:durableId="0592E14E"/>
  <w16cid:commentId w16cid:paraId="7B0B0FBB" w16cid:durableId="285A2F8E"/>
  <w16cid:commentId w16cid:paraId="280A5156" w16cid:durableId="5ADF41C6"/>
  <w16cid:commentId w16cid:paraId="6FEB7F5D" w16cid:durableId="022BB6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C1541" w14:textId="77777777" w:rsidR="00C900BF" w:rsidRDefault="00C900BF" w:rsidP="00B20FA2">
      <w:pPr>
        <w:spacing w:after="0" w:line="240" w:lineRule="auto"/>
      </w:pPr>
      <w:r>
        <w:separator/>
      </w:r>
    </w:p>
  </w:endnote>
  <w:endnote w:type="continuationSeparator" w:id="0">
    <w:p w14:paraId="1D880D5E" w14:textId="77777777" w:rsidR="00C900BF" w:rsidRDefault="00C900BF" w:rsidP="00B20FA2">
      <w:pPr>
        <w:spacing w:after="0" w:line="240" w:lineRule="auto"/>
      </w:pPr>
      <w:r>
        <w:continuationSeparator/>
      </w:r>
    </w:p>
  </w:endnote>
  <w:endnote w:type="continuationNotice" w:id="1">
    <w:p w14:paraId="43BEF32D" w14:textId="77777777" w:rsidR="00C900BF" w:rsidRDefault="00C900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E29B8" w14:textId="77777777" w:rsidR="00C900BF" w:rsidRDefault="00C900BF" w:rsidP="00B20FA2">
      <w:pPr>
        <w:spacing w:after="0" w:line="240" w:lineRule="auto"/>
      </w:pPr>
      <w:r>
        <w:separator/>
      </w:r>
    </w:p>
  </w:footnote>
  <w:footnote w:type="continuationSeparator" w:id="0">
    <w:p w14:paraId="42F18E1D" w14:textId="77777777" w:rsidR="00C900BF" w:rsidRDefault="00C900BF" w:rsidP="00B20FA2">
      <w:pPr>
        <w:spacing w:after="0" w:line="240" w:lineRule="auto"/>
      </w:pPr>
      <w:r>
        <w:continuationSeparator/>
      </w:r>
    </w:p>
  </w:footnote>
  <w:footnote w:type="continuationNotice" w:id="1">
    <w:p w14:paraId="545EE6E4" w14:textId="77777777" w:rsidR="00C900BF" w:rsidRDefault="00C900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D3457" w14:textId="77777777" w:rsidR="00B20FA2" w:rsidRDefault="00B20FA2" w:rsidP="00B20FA2">
    <w:pPr>
      <w:pStyle w:val="Header"/>
      <w:rPr>
        <w:sz w:val="21"/>
        <w:szCs w:val="21"/>
      </w:rPr>
    </w:pPr>
    <w:r w:rsidRPr="00D81FDC">
      <w:rPr>
        <w:sz w:val="21"/>
        <w:szCs w:val="21"/>
      </w:rPr>
      <w:t>43019 DMMS</w:t>
    </w:r>
    <w:r w:rsidRPr="00D81FDC">
      <w:rPr>
        <w:sz w:val="21"/>
        <w:szCs w:val="21"/>
      </w:rPr>
      <w:tab/>
      <w:t>T21 - P29 - Autonomous Steering Mechanism</w:t>
    </w:r>
    <w:r w:rsidRPr="00D81FDC">
      <w:rPr>
        <w:sz w:val="21"/>
        <w:szCs w:val="21"/>
      </w:rPr>
      <w:tab/>
      <w:t>15 Nov 2024</w:t>
    </w:r>
  </w:p>
  <w:p w14:paraId="2296693E" w14:textId="77777777" w:rsidR="00B20FA2" w:rsidRDefault="00B20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C480E"/>
    <w:multiLevelType w:val="hybridMultilevel"/>
    <w:tmpl w:val="FA5C2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55379A"/>
    <w:multiLevelType w:val="hybridMultilevel"/>
    <w:tmpl w:val="262E2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7E0BCC"/>
    <w:multiLevelType w:val="hybridMultilevel"/>
    <w:tmpl w:val="AAD422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36437B"/>
    <w:multiLevelType w:val="hybridMultilevel"/>
    <w:tmpl w:val="B64C0EF2"/>
    <w:lvl w:ilvl="0" w:tplc="DCC04648">
      <w:start w:val="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B1EF4"/>
    <w:multiLevelType w:val="hybridMultilevel"/>
    <w:tmpl w:val="F5182A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B5327A"/>
    <w:multiLevelType w:val="hybridMultilevel"/>
    <w:tmpl w:val="C6E2731C"/>
    <w:lvl w:ilvl="0" w:tplc="06E4C39C">
      <w:start w:val="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0F062A"/>
    <w:multiLevelType w:val="hybridMultilevel"/>
    <w:tmpl w:val="1BF858E6"/>
    <w:lvl w:ilvl="0" w:tplc="0E901370">
      <w:start w:val="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A540E5"/>
    <w:multiLevelType w:val="hybridMultilevel"/>
    <w:tmpl w:val="37F413A4"/>
    <w:lvl w:ilvl="0" w:tplc="30325F7A">
      <w:start w:val="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AB7516"/>
    <w:multiLevelType w:val="hybridMultilevel"/>
    <w:tmpl w:val="4776D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130280"/>
    <w:multiLevelType w:val="hybridMultilevel"/>
    <w:tmpl w:val="52888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7308458">
    <w:abstractNumId w:val="9"/>
  </w:num>
  <w:num w:numId="2" w16cid:durableId="1471629496">
    <w:abstractNumId w:val="0"/>
  </w:num>
  <w:num w:numId="3" w16cid:durableId="1131634553">
    <w:abstractNumId w:val="4"/>
  </w:num>
  <w:num w:numId="4" w16cid:durableId="1537739309">
    <w:abstractNumId w:val="8"/>
  </w:num>
  <w:num w:numId="5" w16cid:durableId="1637757431">
    <w:abstractNumId w:val="1"/>
  </w:num>
  <w:num w:numId="6" w16cid:durableId="114179521">
    <w:abstractNumId w:val="2"/>
  </w:num>
  <w:num w:numId="7" w16cid:durableId="139003413">
    <w:abstractNumId w:val="5"/>
  </w:num>
  <w:num w:numId="8" w16cid:durableId="1436056294">
    <w:abstractNumId w:val="7"/>
  </w:num>
  <w:num w:numId="9" w16cid:durableId="638537762">
    <w:abstractNumId w:val="3"/>
  </w:num>
  <w:num w:numId="10" w16cid:durableId="87465494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Kjeldsen">
    <w15:presenceInfo w15:providerId="AD" w15:userId="S::Thomas.Kjeldsen@student.uts.edu.au::9cd61089-99c1-48fb-85d6-850894ef76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FA2"/>
    <w:rsid w:val="00026205"/>
    <w:rsid w:val="00045B0E"/>
    <w:rsid w:val="00056E7D"/>
    <w:rsid w:val="000A2AF5"/>
    <w:rsid w:val="000A3F06"/>
    <w:rsid w:val="000A705E"/>
    <w:rsid w:val="000A7876"/>
    <w:rsid w:val="000C4098"/>
    <w:rsid w:val="000E0AD4"/>
    <w:rsid w:val="000F65AE"/>
    <w:rsid w:val="00125F05"/>
    <w:rsid w:val="00131ED5"/>
    <w:rsid w:val="00196CAF"/>
    <w:rsid w:val="001A7445"/>
    <w:rsid w:val="001C06F0"/>
    <w:rsid w:val="00203161"/>
    <w:rsid w:val="002058C3"/>
    <w:rsid w:val="0020761E"/>
    <w:rsid w:val="002139E6"/>
    <w:rsid w:val="00241A7D"/>
    <w:rsid w:val="00261B83"/>
    <w:rsid w:val="0026479C"/>
    <w:rsid w:val="00283EC4"/>
    <w:rsid w:val="002C75ED"/>
    <w:rsid w:val="002E1815"/>
    <w:rsid w:val="002F1A06"/>
    <w:rsid w:val="00301AE7"/>
    <w:rsid w:val="003039BC"/>
    <w:rsid w:val="0031402A"/>
    <w:rsid w:val="0032296B"/>
    <w:rsid w:val="0033405C"/>
    <w:rsid w:val="00354004"/>
    <w:rsid w:val="00362258"/>
    <w:rsid w:val="00374954"/>
    <w:rsid w:val="003906E3"/>
    <w:rsid w:val="00392ED6"/>
    <w:rsid w:val="00397195"/>
    <w:rsid w:val="003A5804"/>
    <w:rsid w:val="003C6A99"/>
    <w:rsid w:val="003D01A3"/>
    <w:rsid w:val="003E592E"/>
    <w:rsid w:val="003F12DF"/>
    <w:rsid w:val="004124DF"/>
    <w:rsid w:val="00415763"/>
    <w:rsid w:val="004275E5"/>
    <w:rsid w:val="004C0A53"/>
    <w:rsid w:val="004D2B24"/>
    <w:rsid w:val="004E7F0A"/>
    <w:rsid w:val="00515893"/>
    <w:rsid w:val="00525DAE"/>
    <w:rsid w:val="00526C1E"/>
    <w:rsid w:val="00533204"/>
    <w:rsid w:val="00583D89"/>
    <w:rsid w:val="005A3632"/>
    <w:rsid w:val="005B547F"/>
    <w:rsid w:val="005C3984"/>
    <w:rsid w:val="005D0D08"/>
    <w:rsid w:val="005D6DED"/>
    <w:rsid w:val="005F000D"/>
    <w:rsid w:val="005F30EE"/>
    <w:rsid w:val="00611E29"/>
    <w:rsid w:val="00620F10"/>
    <w:rsid w:val="00640FA6"/>
    <w:rsid w:val="006803CD"/>
    <w:rsid w:val="0068236B"/>
    <w:rsid w:val="0069203A"/>
    <w:rsid w:val="0069358B"/>
    <w:rsid w:val="00693683"/>
    <w:rsid w:val="00694A14"/>
    <w:rsid w:val="006A6EE8"/>
    <w:rsid w:val="006C41B0"/>
    <w:rsid w:val="006C77E1"/>
    <w:rsid w:val="006D5DFF"/>
    <w:rsid w:val="006E321C"/>
    <w:rsid w:val="006E5F64"/>
    <w:rsid w:val="007469C0"/>
    <w:rsid w:val="007867EE"/>
    <w:rsid w:val="007A5142"/>
    <w:rsid w:val="007C353F"/>
    <w:rsid w:val="00806565"/>
    <w:rsid w:val="0081702A"/>
    <w:rsid w:val="00832CF9"/>
    <w:rsid w:val="00836CC0"/>
    <w:rsid w:val="0084799C"/>
    <w:rsid w:val="0085398A"/>
    <w:rsid w:val="00876E00"/>
    <w:rsid w:val="00880FC1"/>
    <w:rsid w:val="00892984"/>
    <w:rsid w:val="008B2349"/>
    <w:rsid w:val="008B360A"/>
    <w:rsid w:val="008C0AFE"/>
    <w:rsid w:val="008F5FCE"/>
    <w:rsid w:val="00921C45"/>
    <w:rsid w:val="00940063"/>
    <w:rsid w:val="009470ED"/>
    <w:rsid w:val="009800AD"/>
    <w:rsid w:val="009D2D95"/>
    <w:rsid w:val="009D75A0"/>
    <w:rsid w:val="009E664C"/>
    <w:rsid w:val="009F5CBD"/>
    <w:rsid w:val="00A204A5"/>
    <w:rsid w:val="00A33BD5"/>
    <w:rsid w:val="00A41B90"/>
    <w:rsid w:val="00A63756"/>
    <w:rsid w:val="00A7021B"/>
    <w:rsid w:val="00A75CF5"/>
    <w:rsid w:val="00A9038C"/>
    <w:rsid w:val="00A9786D"/>
    <w:rsid w:val="00AD322E"/>
    <w:rsid w:val="00AE4774"/>
    <w:rsid w:val="00AE6533"/>
    <w:rsid w:val="00AF65AD"/>
    <w:rsid w:val="00B10618"/>
    <w:rsid w:val="00B109A0"/>
    <w:rsid w:val="00B20FA2"/>
    <w:rsid w:val="00B33CC2"/>
    <w:rsid w:val="00B53E77"/>
    <w:rsid w:val="00B5506C"/>
    <w:rsid w:val="00B5587D"/>
    <w:rsid w:val="00B61D26"/>
    <w:rsid w:val="00B741F9"/>
    <w:rsid w:val="00B74315"/>
    <w:rsid w:val="00B76111"/>
    <w:rsid w:val="00B85BE5"/>
    <w:rsid w:val="00BA386C"/>
    <w:rsid w:val="00BB5BB6"/>
    <w:rsid w:val="00BE3D12"/>
    <w:rsid w:val="00BF7A0B"/>
    <w:rsid w:val="00C1738C"/>
    <w:rsid w:val="00C20EF5"/>
    <w:rsid w:val="00C2121B"/>
    <w:rsid w:val="00C57BAE"/>
    <w:rsid w:val="00C743E8"/>
    <w:rsid w:val="00C86211"/>
    <w:rsid w:val="00C900BF"/>
    <w:rsid w:val="00C94E30"/>
    <w:rsid w:val="00CC5BEC"/>
    <w:rsid w:val="00D16C1E"/>
    <w:rsid w:val="00D202E8"/>
    <w:rsid w:val="00D233B8"/>
    <w:rsid w:val="00D26DB1"/>
    <w:rsid w:val="00D578B2"/>
    <w:rsid w:val="00D6596A"/>
    <w:rsid w:val="00DA086A"/>
    <w:rsid w:val="00DA7D93"/>
    <w:rsid w:val="00DE514C"/>
    <w:rsid w:val="00DF6220"/>
    <w:rsid w:val="00E1086A"/>
    <w:rsid w:val="00E20738"/>
    <w:rsid w:val="00E2082A"/>
    <w:rsid w:val="00E27524"/>
    <w:rsid w:val="00EA2CF6"/>
    <w:rsid w:val="00EB388F"/>
    <w:rsid w:val="00ED4BA5"/>
    <w:rsid w:val="00ED5518"/>
    <w:rsid w:val="00ED735F"/>
    <w:rsid w:val="00EE3834"/>
    <w:rsid w:val="00EE7358"/>
    <w:rsid w:val="00EF0E0C"/>
    <w:rsid w:val="00EF1749"/>
    <w:rsid w:val="00F30DEF"/>
    <w:rsid w:val="00F3259A"/>
    <w:rsid w:val="00F53120"/>
    <w:rsid w:val="00F53FF1"/>
    <w:rsid w:val="00F60768"/>
    <w:rsid w:val="00F6120F"/>
    <w:rsid w:val="00FB51BE"/>
    <w:rsid w:val="00FD528A"/>
    <w:rsid w:val="00FD70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DA8A"/>
  <w15:chartTrackingRefBased/>
  <w15:docId w15:val="{69C63A71-612B-9C42-ABEF-5AED2039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0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0F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F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F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F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0F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0F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F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F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FA2"/>
    <w:rPr>
      <w:rFonts w:eastAsiaTheme="majorEastAsia" w:cstheme="majorBidi"/>
      <w:color w:val="272727" w:themeColor="text1" w:themeTint="D8"/>
    </w:rPr>
  </w:style>
  <w:style w:type="paragraph" w:styleId="Title">
    <w:name w:val="Title"/>
    <w:basedOn w:val="Normal"/>
    <w:next w:val="Normal"/>
    <w:link w:val="TitleChar"/>
    <w:uiPriority w:val="10"/>
    <w:qFormat/>
    <w:rsid w:val="00B20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FA2"/>
    <w:pPr>
      <w:spacing w:before="160"/>
      <w:jc w:val="center"/>
    </w:pPr>
    <w:rPr>
      <w:i/>
      <w:iCs/>
      <w:color w:val="404040" w:themeColor="text1" w:themeTint="BF"/>
    </w:rPr>
  </w:style>
  <w:style w:type="character" w:customStyle="1" w:styleId="QuoteChar">
    <w:name w:val="Quote Char"/>
    <w:basedOn w:val="DefaultParagraphFont"/>
    <w:link w:val="Quote"/>
    <w:uiPriority w:val="29"/>
    <w:rsid w:val="00B20FA2"/>
    <w:rPr>
      <w:i/>
      <w:iCs/>
      <w:color w:val="404040" w:themeColor="text1" w:themeTint="BF"/>
    </w:rPr>
  </w:style>
  <w:style w:type="paragraph" w:styleId="ListParagraph">
    <w:name w:val="List Paragraph"/>
    <w:basedOn w:val="Normal"/>
    <w:uiPriority w:val="34"/>
    <w:qFormat/>
    <w:rsid w:val="00B20FA2"/>
    <w:pPr>
      <w:ind w:left="720"/>
      <w:contextualSpacing/>
    </w:pPr>
  </w:style>
  <w:style w:type="character" w:styleId="IntenseEmphasis">
    <w:name w:val="Intense Emphasis"/>
    <w:basedOn w:val="DefaultParagraphFont"/>
    <w:uiPriority w:val="21"/>
    <w:qFormat/>
    <w:rsid w:val="00B20FA2"/>
    <w:rPr>
      <w:i/>
      <w:iCs/>
      <w:color w:val="0F4761" w:themeColor="accent1" w:themeShade="BF"/>
    </w:rPr>
  </w:style>
  <w:style w:type="paragraph" w:styleId="IntenseQuote">
    <w:name w:val="Intense Quote"/>
    <w:basedOn w:val="Normal"/>
    <w:next w:val="Normal"/>
    <w:link w:val="IntenseQuoteChar"/>
    <w:uiPriority w:val="30"/>
    <w:qFormat/>
    <w:rsid w:val="00B20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FA2"/>
    <w:rPr>
      <w:i/>
      <w:iCs/>
      <w:color w:val="0F4761" w:themeColor="accent1" w:themeShade="BF"/>
    </w:rPr>
  </w:style>
  <w:style w:type="character" w:styleId="IntenseReference">
    <w:name w:val="Intense Reference"/>
    <w:basedOn w:val="DefaultParagraphFont"/>
    <w:uiPriority w:val="32"/>
    <w:qFormat/>
    <w:rsid w:val="00B20FA2"/>
    <w:rPr>
      <w:b/>
      <w:bCs/>
      <w:smallCaps/>
      <w:color w:val="0F4761" w:themeColor="accent1" w:themeShade="BF"/>
      <w:spacing w:val="5"/>
    </w:rPr>
  </w:style>
  <w:style w:type="paragraph" w:styleId="Header">
    <w:name w:val="header"/>
    <w:basedOn w:val="Normal"/>
    <w:link w:val="HeaderChar"/>
    <w:uiPriority w:val="99"/>
    <w:unhideWhenUsed/>
    <w:rsid w:val="00B20F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A2"/>
  </w:style>
  <w:style w:type="paragraph" w:styleId="Footer">
    <w:name w:val="footer"/>
    <w:basedOn w:val="Normal"/>
    <w:link w:val="FooterChar"/>
    <w:uiPriority w:val="99"/>
    <w:unhideWhenUsed/>
    <w:rsid w:val="00B20F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A2"/>
  </w:style>
  <w:style w:type="character" w:styleId="Hyperlink">
    <w:name w:val="Hyperlink"/>
    <w:basedOn w:val="DefaultParagraphFont"/>
    <w:uiPriority w:val="99"/>
    <w:unhideWhenUsed/>
    <w:rsid w:val="006C77E1"/>
    <w:rPr>
      <w:color w:val="467886" w:themeColor="hyperlink"/>
      <w:u w:val="single"/>
    </w:rPr>
  </w:style>
  <w:style w:type="paragraph" w:styleId="TOCHeading">
    <w:name w:val="TOC Heading"/>
    <w:basedOn w:val="Heading1"/>
    <w:next w:val="Normal"/>
    <w:uiPriority w:val="39"/>
    <w:unhideWhenUsed/>
    <w:qFormat/>
    <w:rsid w:val="006C77E1"/>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C77E1"/>
    <w:pPr>
      <w:spacing w:before="120" w:after="0"/>
    </w:pPr>
    <w:rPr>
      <w:b/>
      <w:bCs/>
      <w:i/>
      <w:iCs/>
    </w:rPr>
  </w:style>
  <w:style w:type="paragraph" w:styleId="TOC2">
    <w:name w:val="toc 2"/>
    <w:basedOn w:val="Normal"/>
    <w:next w:val="Normal"/>
    <w:autoRedefine/>
    <w:uiPriority w:val="39"/>
    <w:unhideWhenUsed/>
    <w:rsid w:val="006C77E1"/>
    <w:pPr>
      <w:spacing w:before="120" w:after="0"/>
      <w:ind w:left="240"/>
    </w:pPr>
    <w:rPr>
      <w:b/>
      <w:bCs/>
      <w:sz w:val="22"/>
      <w:szCs w:val="22"/>
    </w:rPr>
  </w:style>
  <w:style w:type="paragraph" w:styleId="Caption">
    <w:name w:val="caption"/>
    <w:basedOn w:val="Normal"/>
    <w:next w:val="Normal"/>
    <w:uiPriority w:val="35"/>
    <w:unhideWhenUsed/>
    <w:qFormat/>
    <w:rsid w:val="00C1738C"/>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1C06F0"/>
    <w:pPr>
      <w:spacing w:after="100"/>
      <w:ind w:left="480"/>
    </w:pPr>
  </w:style>
  <w:style w:type="character" w:styleId="CommentReference">
    <w:name w:val="annotation reference"/>
    <w:basedOn w:val="DefaultParagraphFont"/>
    <w:uiPriority w:val="99"/>
    <w:semiHidden/>
    <w:unhideWhenUsed/>
    <w:rsid w:val="00B74315"/>
    <w:rPr>
      <w:sz w:val="16"/>
      <w:szCs w:val="16"/>
    </w:rPr>
  </w:style>
  <w:style w:type="paragraph" w:styleId="CommentText">
    <w:name w:val="annotation text"/>
    <w:basedOn w:val="Normal"/>
    <w:link w:val="CommentTextChar"/>
    <w:uiPriority w:val="99"/>
    <w:semiHidden/>
    <w:unhideWhenUsed/>
    <w:rsid w:val="00B74315"/>
    <w:pPr>
      <w:spacing w:line="240" w:lineRule="auto"/>
    </w:pPr>
    <w:rPr>
      <w:sz w:val="20"/>
      <w:szCs w:val="20"/>
    </w:rPr>
  </w:style>
  <w:style w:type="character" w:customStyle="1" w:styleId="CommentTextChar">
    <w:name w:val="Comment Text Char"/>
    <w:basedOn w:val="DefaultParagraphFont"/>
    <w:link w:val="CommentText"/>
    <w:uiPriority w:val="99"/>
    <w:semiHidden/>
    <w:rsid w:val="00B74315"/>
    <w:rPr>
      <w:sz w:val="20"/>
      <w:szCs w:val="20"/>
    </w:rPr>
  </w:style>
  <w:style w:type="paragraph" w:styleId="CommentSubject">
    <w:name w:val="annotation subject"/>
    <w:basedOn w:val="CommentText"/>
    <w:next w:val="CommentText"/>
    <w:link w:val="CommentSubjectChar"/>
    <w:uiPriority w:val="99"/>
    <w:semiHidden/>
    <w:unhideWhenUsed/>
    <w:rsid w:val="00B74315"/>
    <w:rPr>
      <w:b/>
      <w:bCs/>
    </w:rPr>
  </w:style>
  <w:style w:type="character" w:customStyle="1" w:styleId="CommentSubjectChar">
    <w:name w:val="Comment Subject Char"/>
    <w:basedOn w:val="CommentTextChar"/>
    <w:link w:val="CommentSubject"/>
    <w:uiPriority w:val="99"/>
    <w:semiHidden/>
    <w:rsid w:val="00B743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370695">
      <w:bodyDiv w:val="1"/>
      <w:marLeft w:val="0"/>
      <w:marRight w:val="0"/>
      <w:marTop w:val="0"/>
      <w:marBottom w:val="0"/>
      <w:divBdr>
        <w:top w:val="none" w:sz="0" w:space="0" w:color="auto"/>
        <w:left w:val="none" w:sz="0" w:space="0" w:color="auto"/>
        <w:bottom w:val="none" w:sz="0" w:space="0" w:color="auto"/>
        <w:right w:val="none" w:sz="0" w:space="0" w:color="auto"/>
      </w:divBdr>
    </w:div>
    <w:div w:id="527065930">
      <w:bodyDiv w:val="1"/>
      <w:marLeft w:val="0"/>
      <w:marRight w:val="0"/>
      <w:marTop w:val="0"/>
      <w:marBottom w:val="0"/>
      <w:divBdr>
        <w:top w:val="none" w:sz="0" w:space="0" w:color="auto"/>
        <w:left w:val="none" w:sz="0" w:space="0" w:color="auto"/>
        <w:bottom w:val="none" w:sz="0" w:space="0" w:color="auto"/>
        <w:right w:val="none" w:sz="0" w:space="0" w:color="auto"/>
      </w:divBdr>
    </w:div>
    <w:div w:id="621688569">
      <w:bodyDiv w:val="1"/>
      <w:marLeft w:val="0"/>
      <w:marRight w:val="0"/>
      <w:marTop w:val="0"/>
      <w:marBottom w:val="0"/>
      <w:divBdr>
        <w:top w:val="none" w:sz="0" w:space="0" w:color="auto"/>
        <w:left w:val="none" w:sz="0" w:space="0" w:color="auto"/>
        <w:bottom w:val="none" w:sz="0" w:space="0" w:color="auto"/>
        <w:right w:val="none" w:sz="0" w:space="0" w:color="auto"/>
      </w:divBdr>
    </w:div>
    <w:div w:id="684017068">
      <w:bodyDiv w:val="1"/>
      <w:marLeft w:val="0"/>
      <w:marRight w:val="0"/>
      <w:marTop w:val="0"/>
      <w:marBottom w:val="0"/>
      <w:divBdr>
        <w:top w:val="none" w:sz="0" w:space="0" w:color="auto"/>
        <w:left w:val="none" w:sz="0" w:space="0" w:color="auto"/>
        <w:bottom w:val="none" w:sz="0" w:space="0" w:color="auto"/>
        <w:right w:val="none" w:sz="0" w:space="0" w:color="auto"/>
      </w:divBdr>
    </w:div>
    <w:div w:id="704255413">
      <w:bodyDiv w:val="1"/>
      <w:marLeft w:val="0"/>
      <w:marRight w:val="0"/>
      <w:marTop w:val="0"/>
      <w:marBottom w:val="0"/>
      <w:divBdr>
        <w:top w:val="none" w:sz="0" w:space="0" w:color="auto"/>
        <w:left w:val="none" w:sz="0" w:space="0" w:color="auto"/>
        <w:bottom w:val="none" w:sz="0" w:space="0" w:color="auto"/>
        <w:right w:val="none" w:sz="0" w:space="0" w:color="auto"/>
      </w:divBdr>
    </w:div>
    <w:div w:id="879628563">
      <w:bodyDiv w:val="1"/>
      <w:marLeft w:val="0"/>
      <w:marRight w:val="0"/>
      <w:marTop w:val="0"/>
      <w:marBottom w:val="0"/>
      <w:divBdr>
        <w:top w:val="none" w:sz="0" w:space="0" w:color="auto"/>
        <w:left w:val="none" w:sz="0" w:space="0" w:color="auto"/>
        <w:bottom w:val="none" w:sz="0" w:space="0" w:color="auto"/>
        <w:right w:val="none" w:sz="0" w:space="0" w:color="auto"/>
      </w:divBdr>
    </w:div>
    <w:div w:id="975600664">
      <w:bodyDiv w:val="1"/>
      <w:marLeft w:val="0"/>
      <w:marRight w:val="0"/>
      <w:marTop w:val="0"/>
      <w:marBottom w:val="0"/>
      <w:divBdr>
        <w:top w:val="none" w:sz="0" w:space="0" w:color="auto"/>
        <w:left w:val="none" w:sz="0" w:space="0" w:color="auto"/>
        <w:bottom w:val="none" w:sz="0" w:space="0" w:color="auto"/>
        <w:right w:val="none" w:sz="0" w:space="0" w:color="auto"/>
      </w:divBdr>
    </w:div>
    <w:div w:id="1123160315">
      <w:bodyDiv w:val="1"/>
      <w:marLeft w:val="0"/>
      <w:marRight w:val="0"/>
      <w:marTop w:val="0"/>
      <w:marBottom w:val="0"/>
      <w:divBdr>
        <w:top w:val="none" w:sz="0" w:space="0" w:color="auto"/>
        <w:left w:val="none" w:sz="0" w:space="0" w:color="auto"/>
        <w:bottom w:val="none" w:sz="0" w:space="0" w:color="auto"/>
        <w:right w:val="none" w:sz="0" w:space="0" w:color="auto"/>
      </w:divBdr>
    </w:div>
    <w:div w:id="1468862548">
      <w:bodyDiv w:val="1"/>
      <w:marLeft w:val="0"/>
      <w:marRight w:val="0"/>
      <w:marTop w:val="0"/>
      <w:marBottom w:val="0"/>
      <w:divBdr>
        <w:top w:val="none" w:sz="0" w:space="0" w:color="auto"/>
        <w:left w:val="none" w:sz="0" w:space="0" w:color="auto"/>
        <w:bottom w:val="none" w:sz="0" w:space="0" w:color="auto"/>
        <w:right w:val="none" w:sz="0" w:space="0" w:color="auto"/>
      </w:divBdr>
    </w:div>
    <w:div w:id="21062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9EDA646FF47745A6EE457436789FF5" ma:contentTypeVersion="12" ma:contentTypeDescription="Create a new document." ma:contentTypeScope="" ma:versionID="b5b76eae9aa6904517c9fa58b81db482">
  <xsd:schema xmlns:xsd="http://www.w3.org/2001/XMLSchema" xmlns:xs="http://www.w3.org/2001/XMLSchema" xmlns:p="http://schemas.microsoft.com/office/2006/metadata/properties" xmlns:ns2="fdbf55cf-10f0-49fa-a617-5a903818246b" targetNamespace="http://schemas.microsoft.com/office/2006/metadata/properties" ma:root="true" ma:fieldsID="007becb5391e6d00c76f4a70b2d80428" ns2:_="">
    <xsd:import namespace="fdbf55cf-10f0-49fa-a617-5a90381824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f55cf-10f0-49fa-a617-5a9038182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bf55cf-10f0-49fa-a617-5a9038182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2DD7FA-D059-48D0-B2E4-33B84E5C5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f55cf-10f0-49fa-a617-5a9038182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570551-FEC4-4279-BA30-5D8BF13BEAB6}">
  <ds:schemaRefs>
    <ds:schemaRef ds:uri="http://schemas.microsoft.com/sharepoint/v3/contenttype/forms"/>
  </ds:schemaRefs>
</ds:datastoreItem>
</file>

<file path=customXml/itemProps3.xml><?xml version="1.0" encoding="utf-8"?>
<ds:datastoreItem xmlns:ds="http://schemas.openxmlformats.org/officeDocument/2006/customXml" ds:itemID="{C463602D-C543-4506-B9F0-46B04A1B6B6F}">
  <ds:schemaRefs>
    <ds:schemaRef ds:uri="http://schemas.microsoft.com/office/2006/metadata/properties"/>
    <ds:schemaRef ds:uri="http://schemas.microsoft.com/office/infopath/2007/PartnerControls"/>
    <ds:schemaRef ds:uri="fdbf55cf-10f0-49fa-a617-5a903818246b"/>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Links>
    <vt:vector size="132" baseType="variant">
      <vt:variant>
        <vt:i4>1441850</vt:i4>
      </vt:variant>
      <vt:variant>
        <vt:i4>128</vt:i4>
      </vt:variant>
      <vt:variant>
        <vt:i4>0</vt:i4>
      </vt:variant>
      <vt:variant>
        <vt:i4>5</vt:i4>
      </vt:variant>
      <vt:variant>
        <vt:lpwstr/>
      </vt:variant>
      <vt:variant>
        <vt:lpwstr>_Toc182998083</vt:lpwstr>
      </vt:variant>
      <vt:variant>
        <vt:i4>1441850</vt:i4>
      </vt:variant>
      <vt:variant>
        <vt:i4>122</vt:i4>
      </vt:variant>
      <vt:variant>
        <vt:i4>0</vt:i4>
      </vt:variant>
      <vt:variant>
        <vt:i4>5</vt:i4>
      </vt:variant>
      <vt:variant>
        <vt:lpwstr/>
      </vt:variant>
      <vt:variant>
        <vt:lpwstr>_Toc182998082</vt:lpwstr>
      </vt:variant>
      <vt:variant>
        <vt:i4>1441850</vt:i4>
      </vt:variant>
      <vt:variant>
        <vt:i4>116</vt:i4>
      </vt:variant>
      <vt:variant>
        <vt:i4>0</vt:i4>
      </vt:variant>
      <vt:variant>
        <vt:i4>5</vt:i4>
      </vt:variant>
      <vt:variant>
        <vt:lpwstr/>
      </vt:variant>
      <vt:variant>
        <vt:lpwstr>_Toc182998081</vt:lpwstr>
      </vt:variant>
      <vt:variant>
        <vt:i4>1441850</vt:i4>
      </vt:variant>
      <vt:variant>
        <vt:i4>110</vt:i4>
      </vt:variant>
      <vt:variant>
        <vt:i4>0</vt:i4>
      </vt:variant>
      <vt:variant>
        <vt:i4>5</vt:i4>
      </vt:variant>
      <vt:variant>
        <vt:lpwstr/>
      </vt:variant>
      <vt:variant>
        <vt:lpwstr>_Toc182998080</vt:lpwstr>
      </vt:variant>
      <vt:variant>
        <vt:i4>1638458</vt:i4>
      </vt:variant>
      <vt:variant>
        <vt:i4>104</vt:i4>
      </vt:variant>
      <vt:variant>
        <vt:i4>0</vt:i4>
      </vt:variant>
      <vt:variant>
        <vt:i4>5</vt:i4>
      </vt:variant>
      <vt:variant>
        <vt:lpwstr/>
      </vt:variant>
      <vt:variant>
        <vt:lpwstr>_Toc182998079</vt:lpwstr>
      </vt:variant>
      <vt:variant>
        <vt:i4>1638458</vt:i4>
      </vt:variant>
      <vt:variant>
        <vt:i4>98</vt:i4>
      </vt:variant>
      <vt:variant>
        <vt:i4>0</vt:i4>
      </vt:variant>
      <vt:variant>
        <vt:i4>5</vt:i4>
      </vt:variant>
      <vt:variant>
        <vt:lpwstr/>
      </vt:variant>
      <vt:variant>
        <vt:lpwstr>_Toc182998078</vt:lpwstr>
      </vt:variant>
      <vt:variant>
        <vt:i4>1638458</vt:i4>
      </vt:variant>
      <vt:variant>
        <vt:i4>92</vt:i4>
      </vt:variant>
      <vt:variant>
        <vt:i4>0</vt:i4>
      </vt:variant>
      <vt:variant>
        <vt:i4>5</vt:i4>
      </vt:variant>
      <vt:variant>
        <vt:lpwstr/>
      </vt:variant>
      <vt:variant>
        <vt:lpwstr>_Toc182998077</vt:lpwstr>
      </vt:variant>
      <vt:variant>
        <vt:i4>1638458</vt:i4>
      </vt:variant>
      <vt:variant>
        <vt:i4>86</vt:i4>
      </vt:variant>
      <vt:variant>
        <vt:i4>0</vt:i4>
      </vt:variant>
      <vt:variant>
        <vt:i4>5</vt:i4>
      </vt:variant>
      <vt:variant>
        <vt:lpwstr/>
      </vt:variant>
      <vt:variant>
        <vt:lpwstr>_Toc182998076</vt:lpwstr>
      </vt:variant>
      <vt:variant>
        <vt:i4>1638458</vt:i4>
      </vt:variant>
      <vt:variant>
        <vt:i4>80</vt:i4>
      </vt:variant>
      <vt:variant>
        <vt:i4>0</vt:i4>
      </vt:variant>
      <vt:variant>
        <vt:i4>5</vt:i4>
      </vt:variant>
      <vt:variant>
        <vt:lpwstr/>
      </vt:variant>
      <vt:variant>
        <vt:lpwstr>_Toc182998075</vt:lpwstr>
      </vt:variant>
      <vt:variant>
        <vt:i4>1638458</vt:i4>
      </vt:variant>
      <vt:variant>
        <vt:i4>74</vt:i4>
      </vt:variant>
      <vt:variant>
        <vt:i4>0</vt:i4>
      </vt:variant>
      <vt:variant>
        <vt:i4>5</vt:i4>
      </vt:variant>
      <vt:variant>
        <vt:lpwstr/>
      </vt:variant>
      <vt:variant>
        <vt:lpwstr>_Toc182998074</vt:lpwstr>
      </vt:variant>
      <vt:variant>
        <vt:i4>1638458</vt:i4>
      </vt:variant>
      <vt:variant>
        <vt:i4>68</vt:i4>
      </vt:variant>
      <vt:variant>
        <vt:i4>0</vt:i4>
      </vt:variant>
      <vt:variant>
        <vt:i4>5</vt:i4>
      </vt:variant>
      <vt:variant>
        <vt:lpwstr/>
      </vt:variant>
      <vt:variant>
        <vt:lpwstr>_Toc182998073</vt:lpwstr>
      </vt:variant>
      <vt:variant>
        <vt:i4>1638458</vt:i4>
      </vt:variant>
      <vt:variant>
        <vt:i4>62</vt:i4>
      </vt:variant>
      <vt:variant>
        <vt:i4>0</vt:i4>
      </vt:variant>
      <vt:variant>
        <vt:i4>5</vt:i4>
      </vt:variant>
      <vt:variant>
        <vt:lpwstr/>
      </vt:variant>
      <vt:variant>
        <vt:lpwstr>_Toc182998072</vt:lpwstr>
      </vt:variant>
      <vt:variant>
        <vt:i4>1638458</vt:i4>
      </vt:variant>
      <vt:variant>
        <vt:i4>56</vt:i4>
      </vt:variant>
      <vt:variant>
        <vt:i4>0</vt:i4>
      </vt:variant>
      <vt:variant>
        <vt:i4>5</vt:i4>
      </vt:variant>
      <vt:variant>
        <vt:lpwstr/>
      </vt:variant>
      <vt:variant>
        <vt:lpwstr>_Toc182998071</vt:lpwstr>
      </vt:variant>
      <vt:variant>
        <vt:i4>1638458</vt:i4>
      </vt:variant>
      <vt:variant>
        <vt:i4>50</vt:i4>
      </vt:variant>
      <vt:variant>
        <vt:i4>0</vt:i4>
      </vt:variant>
      <vt:variant>
        <vt:i4>5</vt:i4>
      </vt:variant>
      <vt:variant>
        <vt:lpwstr/>
      </vt:variant>
      <vt:variant>
        <vt:lpwstr>_Toc182998070</vt:lpwstr>
      </vt:variant>
      <vt:variant>
        <vt:i4>1572922</vt:i4>
      </vt:variant>
      <vt:variant>
        <vt:i4>44</vt:i4>
      </vt:variant>
      <vt:variant>
        <vt:i4>0</vt:i4>
      </vt:variant>
      <vt:variant>
        <vt:i4>5</vt:i4>
      </vt:variant>
      <vt:variant>
        <vt:lpwstr/>
      </vt:variant>
      <vt:variant>
        <vt:lpwstr>_Toc182998069</vt:lpwstr>
      </vt:variant>
      <vt:variant>
        <vt:i4>1572922</vt:i4>
      </vt:variant>
      <vt:variant>
        <vt:i4>38</vt:i4>
      </vt:variant>
      <vt:variant>
        <vt:i4>0</vt:i4>
      </vt:variant>
      <vt:variant>
        <vt:i4>5</vt:i4>
      </vt:variant>
      <vt:variant>
        <vt:lpwstr/>
      </vt:variant>
      <vt:variant>
        <vt:lpwstr>_Toc182998068</vt:lpwstr>
      </vt:variant>
      <vt:variant>
        <vt:i4>1572922</vt:i4>
      </vt:variant>
      <vt:variant>
        <vt:i4>32</vt:i4>
      </vt:variant>
      <vt:variant>
        <vt:i4>0</vt:i4>
      </vt:variant>
      <vt:variant>
        <vt:i4>5</vt:i4>
      </vt:variant>
      <vt:variant>
        <vt:lpwstr/>
      </vt:variant>
      <vt:variant>
        <vt:lpwstr>_Toc182998067</vt:lpwstr>
      </vt:variant>
      <vt:variant>
        <vt:i4>1572922</vt:i4>
      </vt:variant>
      <vt:variant>
        <vt:i4>26</vt:i4>
      </vt:variant>
      <vt:variant>
        <vt:i4>0</vt:i4>
      </vt:variant>
      <vt:variant>
        <vt:i4>5</vt:i4>
      </vt:variant>
      <vt:variant>
        <vt:lpwstr/>
      </vt:variant>
      <vt:variant>
        <vt:lpwstr>_Toc182998066</vt:lpwstr>
      </vt:variant>
      <vt:variant>
        <vt:i4>1572922</vt:i4>
      </vt:variant>
      <vt:variant>
        <vt:i4>20</vt:i4>
      </vt:variant>
      <vt:variant>
        <vt:i4>0</vt:i4>
      </vt:variant>
      <vt:variant>
        <vt:i4>5</vt:i4>
      </vt:variant>
      <vt:variant>
        <vt:lpwstr/>
      </vt:variant>
      <vt:variant>
        <vt:lpwstr>_Toc182998065</vt:lpwstr>
      </vt:variant>
      <vt:variant>
        <vt:i4>1572922</vt:i4>
      </vt:variant>
      <vt:variant>
        <vt:i4>14</vt:i4>
      </vt:variant>
      <vt:variant>
        <vt:i4>0</vt:i4>
      </vt:variant>
      <vt:variant>
        <vt:i4>5</vt:i4>
      </vt:variant>
      <vt:variant>
        <vt:lpwstr/>
      </vt:variant>
      <vt:variant>
        <vt:lpwstr>_Toc182998064</vt:lpwstr>
      </vt:variant>
      <vt:variant>
        <vt:i4>1572922</vt:i4>
      </vt:variant>
      <vt:variant>
        <vt:i4>8</vt:i4>
      </vt:variant>
      <vt:variant>
        <vt:i4>0</vt:i4>
      </vt:variant>
      <vt:variant>
        <vt:i4>5</vt:i4>
      </vt:variant>
      <vt:variant>
        <vt:lpwstr/>
      </vt:variant>
      <vt:variant>
        <vt:lpwstr>_Toc182998063</vt:lpwstr>
      </vt:variant>
      <vt:variant>
        <vt:i4>1572922</vt:i4>
      </vt:variant>
      <vt:variant>
        <vt:i4>2</vt:i4>
      </vt:variant>
      <vt:variant>
        <vt:i4>0</vt:i4>
      </vt:variant>
      <vt:variant>
        <vt:i4>5</vt:i4>
      </vt:variant>
      <vt:variant>
        <vt:lpwstr/>
      </vt:variant>
      <vt:variant>
        <vt:lpwstr>_Toc182998062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Kjeldsen</dc:creator>
  <cp:keywords/>
  <dc:description/>
  <cp:lastModifiedBy>Thomas Kjeldsen</cp:lastModifiedBy>
  <cp:revision>77</cp:revision>
  <dcterms:created xsi:type="dcterms:W3CDTF">2024-11-15T04:29:00Z</dcterms:created>
  <dcterms:modified xsi:type="dcterms:W3CDTF">2024-11-20T02:13:00Z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0x010100AD9EDA646FF47745A6EE457436789FF5</vt:lpwstr>
  </property>
  <property fmtid="{D5CDD505-2E9C-101B-9397-08002B2CF9AE}" pid="3" name="MediaServiceImageTags">
    <vt:lpwstr/>
  </property>
</Properties>
</file>